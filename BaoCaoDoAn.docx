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E58C" w14:textId="77777777" w:rsidR="007F61D8" w:rsidRPr="00E24C10" w:rsidRDefault="007F61D8" w:rsidP="007F61D8">
      <w:pPr>
        <w:spacing w:after="0"/>
        <w:jc w:val="center"/>
        <w:rPr>
          <w:b w:val="0"/>
          <w:spacing w:val="4"/>
          <w:sz w:val="36"/>
        </w:rPr>
      </w:pPr>
      <w:r w:rsidRPr="00E24C10">
        <w:rPr>
          <w:b w:val="0"/>
          <w:noProof/>
          <w:spacing w:val="4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9E2A82" wp14:editId="6B23B321">
                <wp:simplePos x="0" y="0"/>
                <wp:positionH relativeFrom="margin">
                  <wp:posOffset>-83252</wp:posOffset>
                </wp:positionH>
                <wp:positionV relativeFrom="paragraph">
                  <wp:posOffset>-204716</wp:posOffset>
                </wp:positionV>
                <wp:extent cx="6578221" cy="10222173"/>
                <wp:effectExtent l="0" t="0" r="0" b="825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8221" cy="10222173"/>
                          <a:chOff x="1625" y="1003"/>
                          <a:chExt cx="9158" cy="14683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34F3A3" id="Group 7" o:spid="_x0000_s1026" style="position:absolute;margin-left:-6.55pt;margin-top:-16.1pt;width:517.95pt;height:804.9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1zgwgAAANsAAAAPAAAAZHJzL2Rvd25yZXYueG1sRI9Bi8Iw&#10;FITvgv8hvAUvsqYquNI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LK1zg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pw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ZCn8fYk/QK7uAAAA//8DAFBLAQItABQABgAIAAAAIQDb4fbL7gAAAIUBAAATAAAAAAAAAAAA&#10;AAAAAAAAAABbQ29udGVudF9UeXBlc10ueG1sUEsBAi0AFAAGAAgAAAAhAFr0LFu/AAAAFQEAAAsA&#10;AAAAAAAAAAAAAAAAHwEAAF9yZWxzLy5yZWxzUEsBAi0AFAAGAAgAAAAhAENSnAL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JcxvwAAANsAAAAPAAAAZHJzL2Rvd25yZXYueG1sRI/NCsIw&#10;EITvgu8QVvCmqQo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AsiJcx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" fillcolor="#005196" stroked="f"/>
                <w10:wrap anchorx="margin"/>
              </v:group>
            </w:pict>
          </mc:Fallback>
        </mc:AlternateContent>
      </w:r>
      <w:r w:rsidRPr="00E24C10">
        <w:rPr>
          <w:spacing w:val="4"/>
          <w:sz w:val="36"/>
        </w:rPr>
        <w:t xml:space="preserve">   </w:t>
      </w:r>
      <w:sdt>
        <w:sdtPr>
          <w:rPr>
            <w:b w:val="0"/>
            <w:spacing w:val="4"/>
            <w:sz w:val="36"/>
          </w:rPr>
          <w:id w:val="-894352848"/>
          <w:docPartObj>
            <w:docPartGallery w:val="Watermarks"/>
          </w:docPartObj>
        </w:sdtPr>
        <w:sdtEndPr/>
        <w:sdtContent/>
      </w:sdt>
    </w:p>
    <w:p w14:paraId="6270F244" w14:textId="62D61B37" w:rsidR="007F61D8" w:rsidRPr="00E24C10" w:rsidRDefault="006236B6" w:rsidP="009E3417">
      <w:pPr>
        <w:spacing w:after="0"/>
        <w:jc w:val="center"/>
        <w:rPr>
          <w:spacing w:val="4"/>
        </w:rPr>
      </w:pPr>
      <w:r w:rsidRPr="00E24C10">
        <w:rPr>
          <w:noProof/>
          <w:spacing w:val="4"/>
        </w:rPr>
        <w:drawing>
          <wp:inline distT="0" distB="0" distL="0" distR="0" wp14:anchorId="0363390F" wp14:editId="1090A0F6">
            <wp:extent cx="5238750" cy="1183005"/>
            <wp:effectExtent l="0" t="0" r="0" b="0"/>
            <wp:docPr id="1" name="Picture 1" descr="C:\Users\Hikari\AppData\Local\Microsoft\Windows\INetCache\Content.Word\dhspkttph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kari\AppData\Local\Microsoft\Windows\INetCache\Content.Word\dhspkttphc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83" cy="1191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F837" w14:textId="50F258D3" w:rsidR="007F61D8" w:rsidRPr="00E24C10" w:rsidRDefault="00E43BF4" w:rsidP="005F1B84">
      <w:pPr>
        <w:spacing w:after="0"/>
        <w:jc w:val="center"/>
        <w:rPr>
          <w:b w:val="0"/>
          <w:color w:val="0070C0"/>
          <w:spacing w:val="4"/>
          <w:sz w:val="44"/>
          <w:szCs w:val="44"/>
        </w:rPr>
      </w:pPr>
      <w:r w:rsidRPr="00E24C10">
        <w:rPr>
          <w:b w:val="0"/>
          <w:color w:val="0070C0"/>
          <w:spacing w:val="4"/>
          <w:sz w:val="44"/>
          <w:szCs w:val="44"/>
        </w:rPr>
        <w:t>NGÀNH CÔNG NGHỆ THÔNG TIN</w:t>
      </w:r>
    </w:p>
    <w:p w14:paraId="19E123D5" w14:textId="5DD95402" w:rsidR="007F61D8" w:rsidRPr="00E24C10" w:rsidRDefault="007F61D8" w:rsidP="007F61D8">
      <w:pPr>
        <w:spacing w:after="0"/>
        <w:rPr>
          <w:spacing w:val="4"/>
        </w:rPr>
      </w:pPr>
    </w:p>
    <w:p w14:paraId="6D2871A7" w14:textId="1A1C3E0E" w:rsidR="007F61D8" w:rsidRPr="00E24C10" w:rsidRDefault="007F61D8" w:rsidP="007F61D8">
      <w:pPr>
        <w:spacing w:after="0"/>
        <w:jc w:val="center"/>
        <w:rPr>
          <w:spacing w:val="4"/>
        </w:rPr>
      </w:pPr>
    </w:p>
    <w:p w14:paraId="5097683A" w14:textId="77777777" w:rsidR="009E3417" w:rsidRPr="00E24C10" w:rsidRDefault="009E3417" w:rsidP="009E3417">
      <w:pPr>
        <w:spacing w:after="0"/>
        <w:jc w:val="center"/>
        <w:rPr>
          <w:b w:val="0"/>
          <w:noProof/>
          <w:spacing w:val="4"/>
          <w:sz w:val="36"/>
        </w:rPr>
      </w:pPr>
    </w:p>
    <w:p w14:paraId="4A261BF9" w14:textId="7673B944" w:rsidR="00364215" w:rsidRPr="00E24C10" w:rsidRDefault="007D6ED6" w:rsidP="009E3417">
      <w:pPr>
        <w:spacing w:after="0"/>
        <w:jc w:val="center"/>
        <w:rPr>
          <w:spacing w:val="4"/>
        </w:rPr>
      </w:pPr>
      <w:r w:rsidRPr="00E24C10">
        <w:rPr>
          <w:b w:val="0"/>
          <w:noProof/>
          <w:spacing w:val="4"/>
          <w:sz w:val="36"/>
        </w:rPr>
        <w:drawing>
          <wp:anchor distT="0" distB="0" distL="114300" distR="114300" simplePos="0" relativeHeight="251640832" behindDoc="1" locked="0" layoutInCell="0" allowOverlap="1" wp14:anchorId="177BACCD" wp14:editId="48AFF50C">
            <wp:simplePos x="0" y="0"/>
            <wp:positionH relativeFrom="margin">
              <wp:posOffset>70693</wp:posOffset>
            </wp:positionH>
            <wp:positionV relativeFrom="margin">
              <wp:posOffset>2851785</wp:posOffset>
            </wp:positionV>
            <wp:extent cx="6260594" cy="3521123"/>
            <wp:effectExtent l="0" t="0" r="0" b="3175"/>
            <wp:wrapNone/>
            <wp:docPr id="3" name="Picture 3" descr="Untitled-1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51715595" descr="Untitled-1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94" cy="3521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C0B48" w14:textId="77777777" w:rsidR="00364215" w:rsidRPr="00E24C10" w:rsidRDefault="00364215" w:rsidP="007F61D8">
      <w:pPr>
        <w:spacing w:after="0"/>
        <w:jc w:val="center"/>
        <w:rPr>
          <w:spacing w:val="4"/>
        </w:rPr>
      </w:pPr>
    </w:p>
    <w:p w14:paraId="70198B3E" w14:textId="73148F4B" w:rsidR="000424E1" w:rsidRPr="00E24C10" w:rsidRDefault="000424E1" w:rsidP="007F61D8">
      <w:pPr>
        <w:spacing w:after="0"/>
        <w:jc w:val="center"/>
        <w:rPr>
          <w:spacing w:val="4"/>
          <w:sz w:val="48"/>
          <w:szCs w:val="48"/>
        </w:rPr>
      </w:pPr>
      <w:r w:rsidRPr="00E24C10">
        <w:rPr>
          <w:spacing w:val="4"/>
          <w:sz w:val="48"/>
          <w:szCs w:val="48"/>
        </w:rPr>
        <w:t xml:space="preserve">BÁO CÁO ĐỒ ÁN </w:t>
      </w:r>
      <w:r w:rsidR="00E43BF4" w:rsidRPr="00E24C10">
        <w:rPr>
          <w:spacing w:val="4"/>
          <w:sz w:val="48"/>
          <w:szCs w:val="48"/>
        </w:rPr>
        <w:t>I</w:t>
      </w:r>
    </w:p>
    <w:p w14:paraId="76CA1CD0" w14:textId="30009F7F" w:rsidR="007D6ED6" w:rsidRPr="00E24C10" w:rsidRDefault="007D6ED6" w:rsidP="007F61D8">
      <w:pPr>
        <w:spacing w:after="0"/>
        <w:jc w:val="center"/>
        <w:rPr>
          <w:bCs/>
          <w:color w:val="FF0000"/>
          <w:spacing w:val="4"/>
          <w:sz w:val="52"/>
          <w:szCs w:val="52"/>
        </w:rPr>
      </w:pPr>
      <w:r w:rsidRPr="00E24C10">
        <w:rPr>
          <w:bCs/>
          <w:color w:val="FF0000"/>
          <w:spacing w:val="4"/>
          <w:sz w:val="52"/>
          <w:szCs w:val="52"/>
        </w:rPr>
        <w:t>TENSORGRAM</w:t>
      </w:r>
    </w:p>
    <w:p w14:paraId="3F103180" w14:textId="4DCAAB25" w:rsidR="00937980" w:rsidRPr="00E24C10" w:rsidRDefault="00E43BF4" w:rsidP="00937980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 xml:space="preserve">PHẦN MỀM </w:t>
      </w:r>
      <w:r w:rsidR="007D6ED6" w:rsidRPr="00E24C10">
        <w:rPr>
          <w:color w:val="FF0000"/>
          <w:spacing w:val="4"/>
          <w:sz w:val="52"/>
          <w:szCs w:val="21"/>
        </w:rPr>
        <w:t>TẠO</w:t>
      </w:r>
      <w:r w:rsidRPr="00E24C10">
        <w:rPr>
          <w:color w:val="FF0000"/>
          <w:spacing w:val="4"/>
          <w:sz w:val="52"/>
          <w:szCs w:val="21"/>
        </w:rPr>
        <w:t xml:space="preserve"> DIAGRAM</w:t>
      </w:r>
    </w:p>
    <w:p w14:paraId="7652B3CC" w14:textId="5A64A9E2" w:rsidR="00524F92" w:rsidRPr="00E24C10" w:rsidRDefault="007D6ED6" w:rsidP="009E3417">
      <w:pPr>
        <w:spacing w:after="0"/>
        <w:jc w:val="center"/>
        <w:rPr>
          <w:color w:val="FF0000"/>
          <w:spacing w:val="4"/>
          <w:sz w:val="52"/>
          <w:szCs w:val="21"/>
        </w:rPr>
      </w:pPr>
      <w:r w:rsidRPr="00E24C10">
        <w:rPr>
          <w:color w:val="FF0000"/>
          <w:spacing w:val="4"/>
          <w:sz w:val="52"/>
          <w:szCs w:val="21"/>
        </w:rPr>
        <w:t>CHO</w:t>
      </w:r>
      <w:r w:rsidR="00937980" w:rsidRPr="00E24C10">
        <w:rPr>
          <w:color w:val="FF0000"/>
          <w:spacing w:val="4"/>
          <w:sz w:val="52"/>
          <w:szCs w:val="21"/>
        </w:rPr>
        <w:t xml:space="preserve"> MÔ HÌNH</w:t>
      </w:r>
      <w:r w:rsidRPr="00E24C10">
        <w:rPr>
          <w:color w:val="FF0000"/>
          <w:spacing w:val="4"/>
          <w:sz w:val="52"/>
          <w:szCs w:val="21"/>
        </w:rPr>
        <w:t xml:space="preserve"> </w:t>
      </w:r>
      <w:r w:rsidR="00E43BF4" w:rsidRPr="00E24C10">
        <w:rPr>
          <w:color w:val="FF0000"/>
          <w:spacing w:val="4"/>
          <w:sz w:val="52"/>
          <w:szCs w:val="21"/>
        </w:rPr>
        <w:t>TENSORFLOW</w:t>
      </w:r>
    </w:p>
    <w:p w14:paraId="47F174F8" w14:textId="77777777" w:rsidR="005F1B84" w:rsidRPr="00E24C10" w:rsidRDefault="005F1B84" w:rsidP="00364215">
      <w:pPr>
        <w:spacing w:after="0" w:line="264" w:lineRule="auto"/>
        <w:rPr>
          <w:spacing w:val="4"/>
          <w:sz w:val="21"/>
          <w:szCs w:val="21"/>
        </w:rPr>
      </w:pPr>
    </w:p>
    <w:p w14:paraId="34DD63CC" w14:textId="784F418A" w:rsidR="00524F92" w:rsidRPr="00E24C10" w:rsidRDefault="007F61D8" w:rsidP="009E3417">
      <w:pPr>
        <w:pStyle w:val="ListParagraph"/>
        <w:spacing w:after="0" w:line="264" w:lineRule="auto"/>
        <w:ind w:left="2340"/>
        <w:rPr>
          <w:b w:val="0"/>
          <w:spacing w:val="4"/>
          <w:sz w:val="21"/>
          <w:szCs w:val="21"/>
        </w:rPr>
      </w:pPr>
      <w:r w:rsidRPr="00E24C10">
        <w:rPr>
          <w:spacing w:val="4"/>
          <w:sz w:val="21"/>
          <w:szCs w:val="21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524F92" w:rsidRPr="00E24C10" w14:paraId="3C5E3A7A" w14:textId="77777777" w:rsidTr="00524F92">
        <w:trPr>
          <w:jc w:val="center"/>
        </w:trPr>
        <w:tc>
          <w:tcPr>
            <w:tcW w:w="9061" w:type="dxa"/>
            <w:gridSpan w:val="2"/>
          </w:tcPr>
          <w:p w14:paraId="2C4A6054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Nhóm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sinh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viên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thực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hiện</w:t>
            </w:r>
            <w:proofErr w:type="spellEnd"/>
            <w:r w:rsidR="00524F92" w:rsidRPr="00E24C10">
              <w:rPr>
                <w:sz w:val="32"/>
                <w:szCs w:val="28"/>
              </w:rPr>
              <w:t>:</w:t>
            </w:r>
          </w:p>
        </w:tc>
      </w:tr>
      <w:tr w:rsidR="00524F92" w:rsidRPr="00E24C10" w14:paraId="6EC16A2B" w14:textId="77777777" w:rsidTr="005F1B84">
        <w:trPr>
          <w:jc w:val="center"/>
        </w:trPr>
        <w:tc>
          <w:tcPr>
            <w:tcW w:w="7020" w:type="dxa"/>
          </w:tcPr>
          <w:p w14:paraId="05F62A7F" w14:textId="77777777" w:rsidR="00524F92" w:rsidRPr="00E24C10" w:rsidRDefault="005F1B84" w:rsidP="005F1B84">
            <w:pPr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="00524F92" w:rsidRPr="00E24C10">
              <w:rPr>
                <w:sz w:val="32"/>
                <w:szCs w:val="28"/>
              </w:rPr>
              <w:t>Huỳnh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</w:t>
            </w:r>
            <w:proofErr w:type="spellStart"/>
            <w:r w:rsidR="00524F92" w:rsidRPr="00E24C10">
              <w:rPr>
                <w:sz w:val="32"/>
                <w:szCs w:val="28"/>
              </w:rPr>
              <w:t>Quốc</w:t>
            </w:r>
            <w:proofErr w:type="spellEnd"/>
            <w:r w:rsidR="00524F92" w:rsidRPr="00E24C10">
              <w:rPr>
                <w:sz w:val="32"/>
                <w:szCs w:val="28"/>
              </w:rPr>
              <w:t xml:space="preserve"> Hoàng Vương</w:t>
            </w:r>
          </w:p>
        </w:tc>
        <w:tc>
          <w:tcPr>
            <w:tcW w:w="2041" w:type="dxa"/>
          </w:tcPr>
          <w:p w14:paraId="4FC90B40" w14:textId="77777777" w:rsidR="00524F92" w:rsidRPr="00E24C10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17110256</w:t>
            </w:r>
          </w:p>
        </w:tc>
      </w:tr>
      <w:tr w:rsidR="00524F92" w:rsidRPr="00E24C10" w14:paraId="11F183E8" w14:textId="77777777" w:rsidTr="005F1B84">
        <w:trPr>
          <w:jc w:val="center"/>
        </w:trPr>
        <w:tc>
          <w:tcPr>
            <w:tcW w:w="7020" w:type="dxa"/>
          </w:tcPr>
          <w:p w14:paraId="52DB29DA" w14:textId="435DA0C4" w:rsidR="00524F92" w:rsidRPr="00E24C10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proofErr w:type="spellStart"/>
            <w:r w:rsidRPr="00E24C10">
              <w:rPr>
                <w:sz w:val="32"/>
                <w:szCs w:val="28"/>
              </w:rPr>
              <w:t>Nguyễn</w:t>
            </w:r>
            <w:proofErr w:type="spellEnd"/>
            <w:r w:rsidRPr="00E24C10">
              <w:rPr>
                <w:sz w:val="32"/>
                <w:szCs w:val="28"/>
              </w:rPr>
              <w:t xml:space="preserve"> Minh </w:t>
            </w:r>
            <w:proofErr w:type="spellStart"/>
            <w:r w:rsidRPr="00E24C10">
              <w:rPr>
                <w:sz w:val="32"/>
                <w:szCs w:val="28"/>
              </w:rPr>
              <w:t>Trung</w:t>
            </w:r>
            <w:proofErr w:type="spellEnd"/>
            <w:r w:rsidR="005F1B84" w:rsidRPr="00E24C10">
              <w:rPr>
                <w:sz w:val="32"/>
                <w:szCs w:val="28"/>
              </w:rPr>
              <w:t xml:space="preserve">                     </w:t>
            </w:r>
          </w:p>
          <w:p w14:paraId="0D12DE3F" w14:textId="0AE6EDEA" w:rsidR="00E43BF4" w:rsidRPr="00E24C10" w:rsidRDefault="002971EB" w:rsidP="002971EB">
            <w:pPr>
              <w:tabs>
                <w:tab w:val="left" w:pos="2837"/>
              </w:tabs>
              <w:spacing w:after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proofErr w:type="spellStart"/>
            <w:r w:rsidRPr="00E24C10">
              <w:rPr>
                <w:sz w:val="32"/>
                <w:szCs w:val="28"/>
              </w:rPr>
              <w:t>Việt</w:t>
            </w:r>
            <w:proofErr w:type="spellEnd"/>
          </w:p>
        </w:tc>
        <w:tc>
          <w:tcPr>
            <w:tcW w:w="2041" w:type="dxa"/>
          </w:tcPr>
          <w:p w14:paraId="3102B343" w14:textId="2304AF7A" w:rsidR="00524F92" w:rsidRPr="00E24C10" w:rsidRDefault="00524F92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</w:t>
            </w:r>
            <w:r w:rsidR="00E43BF4" w:rsidRPr="00E24C10">
              <w:rPr>
                <w:sz w:val="32"/>
                <w:szCs w:val="28"/>
              </w:rPr>
              <w:t>xxx</w:t>
            </w:r>
          </w:p>
          <w:p w14:paraId="27E4DCA6" w14:textId="51ED02D4" w:rsidR="00E43BF4" w:rsidRPr="00E24C10" w:rsidRDefault="00E43BF4" w:rsidP="005F1B84">
            <w:pPr>
              <w:spacing w:after="0"/>
              <w:jc w:val="center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>17110xxx</w:t>
            </w:r>
          </w:p>
        </w:tc>
      </w:tr>
    </w:tbl>
    <w:p w14:paraId="795E0636" w14:textId="77777777" w:rsidR="00524F92" w:rsidRPr="00E24C10" w:rsidRDefault="00524F92" w:rsidP="00F23F13">
      <w:pPr>
        <w:spacing w:after="0"/>
        <w:rPr>
          <w:b w:val="0"/>
          <w:sz w:val="28"/>
          <w:szCs w:val="28"/>
        </w:rPr>
      </w:pPr>
    </w:p>
    <w:p w14:paraId="5E2AA905" w14:textId="0CF38CF8" w:rsidR="007D6ED6" w:rsidRPr="00E24C10" w:rsidRDefault="00524F92" w:rsidP="00F23F13">
      <w:pPr>
        <w:spacing w:after="0"/>
        <w:rPr>
          <w:sz w:val="32"/>
          <w:szCs w:val="28"/>
        </w:rPr>
      </w:pPr>
      <w:r w:rsidRPr="00E24C10">
        <w:rPr>
          <w:sz w:val="32"/>
          <w:szCs w:val="28"/>
        </w:rPr>
        <w:t xml:space="preserve"> </w:t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5F1B84" w:rsidRPr="00E24C10">
        <w:rPr>
          <w:sz w:val="32"/>
          <w:szCs w:val="28"/>
        </w:rPr>
        <w:tab/>
      </w:r>
      <w:r w:rsidR="007839B1" w:rsidRPr="00E24C10">
        <w:rPr>
          <w:sz w:val="32"/>
          <w:szCs w:val="28"/>
        </w:rPr>
        <w:t xml:space="preserve">      </w:t>
      </w:r>
      <w:r w:rsidR="00E43BF4" w:rsidRPr="00E24C10">
        <w:rPr>
          <w:sz w:val="32"/>
          <w:szCs w:val="28"/>
        </w:rPr>
        <w:t>GVHD</w:t>
      </w:r>
      <w:r w:rsidRPr="00E24C10">
        <w:rPr>
          <w:sz w:val="32"/>
          <w:szCs w:val="28"/>
        </w:rPr>
        <w:t xml:space="preserve">: </w:t>
      </w:r>
      <w:r w:rsidR="00E43BF4" w:rsidRPr="00E24C10">
        <w:rPr>
          <w:sz w:val="32"/>
          <w:szCs w:val="28"/>
        </w:rPr>
        <w:t xml:space="preserve">TS. </w:t>
      </w:r>
      <w:proofErr w:type="spellStart"/>
      <w:r w:rsidR="00E43BF4" w:rsidRPr="00E24C10">
        <w:rPr>
          <w:sz w:val="32"/>
          <w:szCs w:val="28"/>
        </w:rPr>
        <w:t>Huỳnh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Xuân</w:t>
      </w:r>
      <w:proofErr w:type="spellEnd"/>
      <w:r w:rsidR="00E43BF4" w:rsidRPr="00E24C10">
        <w:rPr>
          <w:sz w:val="32"/>
          <w:szCs w:val="28"/>
        </w:rPr>
        <w:t xml:space="preserve"> </w:t>
      </w:r>
      <w:proofErr w:type="spellStart"/>
      <w:r w:rsidR="00E43BF4" w:rsidRPr="00E24C10">
        <w:rPr>
          <w:sz w:val="32"/>
          <w:szCs w:val="28"/>
        </w:rPr>
        <w:t>Phụng</w:t>
      </w:r>
      <w:proofErr w:type="spellEnd"/>
    </w:p>
    <w:p w14:paraId="65BFDFA4" w14:textId="5B866318" w:rsidR="009E3417" w:rsidRPr="00E24C10" w:rsidRDefault="009E3417" w:rsidP="00F23F13">
      <w:pPr>
        <w:spacing w:after="0"/>
        <w:rPr>
          <w:b w:val="0"/>
          <w:sz w:val="28"/>
          <w:szCs w:val="28"/>
        </w:rPr>
      </w:pPr>
    </w:p>
    <w:p w14:paraId="4D946A62" w14:textId="77777777" w:rsidR="009E3417" w:rsidRPr="00E24C10" w:rsidRDefault="009E3417" w:rsidP="00F23F13">
      <w:pPr>
        <w:spacing w:after="0"/>
        <w:rPr>
          <w:b w:val="0"/>
          <w:sz w:val="28"/>
          <w:szCs w:val="28"/>
        </w:rPr>
      </w:pPr>
    </w:p>
    <w:p w14:paraId="7894AA43" w14:textId="77777777" w:rsidR="007D6ED6" w:rsidRPr="00E24C10" w:rsidRDefault="007D6ED6" w:rsidP="00F23F13">
      <w:pPr>
        <w:spacing w:after="0"/>
        <w:rPr>
          <w:b w:val="0"/>
          <w:sz w:val="28"/>
          <w:szCs w:val="28"/>
        </w:rPr>
      </w:pPr>
    </w:p>
    <w:p w14:paraId="79CB5C47" w14:textId="3ADD60CE" w:rsidR="007D6ED6" w:rsidRPr="00E24C10" w:rsidRDefault="007F61D8" w:rsidP="007D6ED6">
      <w:pPr>
        <w:spacing w:after="0"/>
        <w:jc w:val="center"/>
        <w:rPr>
          <w:sz w:val="28"/>
        </w:rPr>
      </w:pPr>
      <w:r w:rsidRPr="00E24C10">
        <w:rPr>
          <w:sz w:val="28"/>
        </w:rPr>
        <w:t xml:space="preserve">Tp. </w:t>
      </w:r>
      <w:proofErr w:type="spellStart"/>
      <w:r w:rsidRPr="00E24C10">
        <w:rPr>
          <w:sz w:val="28"/>
        </w:rPr>
        <w:t>Hồ</w:t>
      </w:r>
      <w:proofErr w:type="spellEnd"/>
      <w:r w:rsidR="00571F8B" w:rsidRPr="00E24C10">
        <w:rPr>
          <w:sz w:val="28"/>
        </w:rPr>
        <w:t xml:space="preserve"> </w:t>
      </w:r>
      <w:proofErr w:type="spellStart"/>
      <w:r w:rsidR="00571F8B" w:rsidRPr="00E24C10">
        <w:rPr>
          <w:sz w:val="28"/>
        </w:rPr>
        <w:t>Chí</w:t>
      </w:r>
      <w:proofErr w:type="spellEnd"/>
      <w:r w:rsidR="00571F8B" w:rsidRPr="00E24C10">
        <w:rPr>
          <w:sz w:val="28"/>
        </w:rPr>
        <w:t xml:space="preserve"> Minh</w:t>
      </w:r>
      <w:r w:rsidR="00386118" w:rsidRPr="00E24C10">
        <w:rPr>
          <w:sz w:val="28"/>
        </w:rPr>
        <w:t xml:space="preserve">, </w:t>
      </w:r>
      <w:proofErr w:type="spellStart"/>
      <w:r w:rsidR="00386118" w:rsidRPr="00E24C10">
        <w:rPr>
          <w:sz w:val="28"/>
        </w:rPr>
        <w:t>tháng</w:t>
      </w:r>
      <w:proofErr w:type="spellEnd"/>
      <w:r w:rsidR="00386118" w:rsidRPr="00E24C10">
        <w:rPr>
          <w:sz w:val="28"/>
        </w:rPr>
        <w:t xml:space="preserve"> 1</w:t>
      </w:r>
      <w:r w:rsidR="00E43BF4" w:rsidRPr="00E24C10">
        <w:rPr>
          <w:sz w:val="28"/>
        </w:rPr>
        <w:t>1</w:t>
      </w:r>
      <w:r w:rsidR="00571F8B" w:rsidRPr="00E24C10">
        <w:rPr>
          <w:sz w:val="28"/>
        </w:rPr>
        <w:t xml:space="preserve"> </w:t>
      </w:r>
      <w:r w:rsidR="007839B1" w:rsidRPr="00E24C10">
        <w:rPr>
          <w:sz w:val="28"/>
        </w:rPr>
        <w:t>–</w:t>
      </w:r>
      <w:r w:rsidR="007C4CF9" w:rsidRPr="00E24C10">
        <w:rPr>
          <w:sz w:val="28"/>
        </w:rPr>
        <w:t xml:space="preserve"> 201</w:t>
      </w:r>
      <w:r w:rsidR="00E43BF4" w:rsidRPr="00E24C10">
        <w:rPr>
          <w:sz w:val="28"/>
        </w:rPr>
        <w:t>9</w:t>
      </w:r>
    </w:p>
    <w:p w14:paraId="00C30138" w14:textId="655E9D74" w:rsidR="007839B1" w:rsidRPr="00E24C10" w:rsidRDefault="007839B1" w:rsidP="007839B1">
      <w:pPr>
        <w:jc w:val="center"/>
        <w:rPr>
          <w:sz w:val="36"/>
        </w:rPr>
      </w:pPr>
      <w:r w:rsidRPr="00E24C10">
        <w:rPr>
          <w:rFonts w:eastAsia="SimSun"/>
          <w:b w:val="0"/>
          <w:sz w:val="36"/>
          <w:szCs w:val="26"/>
          <w:lang w:eastAsia="zh-CN"/>
        </w:rPr>
        <w:lastRenderedPageBreak/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06"/>
        <w:gridCol w:w="1803"/>
        <w:gridCol w:w="1803"/>
        <w:gridCol w:w="2519"/>
      </w:tblGrid>
      <w:tr w:rsidR="007839B1" w:rsidRPr="00E24C10" w14:paraId="70FFB23C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7259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992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BB4D5" w14:textId="77777777" w:rsidR="007839B1" w:rsidRPr="00E24C10" w:rsidRDefault="007839B1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5093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7839B1" w:rsidRPr="00E24C10" w14:paraId="58A5C42B" w14:textId="77777777" w:rsidTr="007839B1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5A288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90344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029A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7895" w14:textId="77777777" w:rsidR="007839B1" w:rsidRPr="00E24C10" w:rsidRDefault="007839B1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6A638FDE" w14:textId="7DF5B879" w:rsidR="007839B1" w:rsidRPr="00E24C10" w:rsidRDefault="007839B1" w:rsidP="007839B1">
      <w:pPr>
        <w:rPr>
          <w:rFonts w:eastAsia="Times New Roman"/>
          <w:sz w:val="36"/>
          <w:szCs w:val="24"/>
        </w:rPr>
      </w:pPr>
    </w:p>
    <w:p w14:paraId="10545495" w14:textId="39E4459A" w:rsidR="007839B1" w:rsidRPr="00E24C10" w:rsidRDefault="007839B1" w:rsidP="007839B1">
      <w:pPr>
        <w:jc w:val="center"/>
        <w:rPr>
          <w:b w:val="0"/>
          <w:sz w:val="36"/>
        </w:rPr>
      </w:pPr>
      <w:r w:rsidRPr="00E24C10">
        <w:rPr>
          <w:b w:val="0"/>
          <w:sz w:val="36"/>
        </w:rPr>
        <w:t>NHẬN XÉT CỦA GIÁO VIÊN HƯỚNG DẪN</w:t>
      </w:r>
    </w:p>
    <w:p w14:paraId="0E3D8550" w14:textId="6442ECFD" w:rsidR="007839B1" w:rsidRPr="00E24C10" w:rsidRDefault="007839B1" w:rsidP="007839B1">
      <w:pPr>
        <w:tabs>
          <w:tab w:val="left" w:leader="dot" w:pos="9990"/>
        </w:tabs>
        <w:jc w:val="both"/>
        <w:rPr>
          <w:b w:val="0"/>
          <w:szCs w:val="26"/>
        </w:rPr>
      </w:pPr>
      <w:r w:rsidRPr="00E24C10">
        <w:rPr>
          <w:szCs w:val="26"/>
        </w:rPr>
        <w:tab/>
      </w:r>
    </w:p>
    <w:p w14:paraId="693015D7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4C2D9C1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228BC98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D7FA3F" w14:textId="77777777" w:rsidR="007839B1" w:rsidRPr="00E24C10" w:rsidRDefault="007839B1" w:rsidP="007839B1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BA8136F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9FE6D47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0B3227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33E4218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67A46CC" w14:textId="77777777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F6F643C" w14:textId="44F45849" w:rsidR="007839B1" w:rsidRPr="00E24C10" w:rsidRDefault="007839B1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CEDA530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33E6F3BC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6CEBCB93" w14:textId="4D2FDB66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653A53" w14:textId="77777777" w:rsidR="007839B1" w:rsidRPr="00E24C10" w:rsidRDefault="007839B1" w:rsidP="007839B1">
      <w:pPr>
        <w:ind w:left="5040" w:firstLine="720"/>
        <w:jc w:val="center"/>
        <w:rPr>
          <w:b w:val="0"/>
          <w:szCs w:val="26"/>
        </w:rPr>
      </w:pPr>
      <w:proofErr w:type="spellStart"/>
      <w:r w:rsidRPr="00E24C10">
        <w:rPr>
          <w:b w:val="0"/>
          <w:szCs w:val="26"/>
        </w:rPr>
        <w:t>Giáo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viên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hướng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dẫn</w:t>
      </w:r>
      <w:proofErr w:type="spellEnd"/>
    </w:p>
    <w:p w14:paraId="097B449E" w14:textId="77777777" w:rsidR="007839B1" w:rsidRPr="00E24C10" w:rsidRDefault="007839B1" w:rsidP="007839B1">
      <w:pPr>
        <w:ind w:left="5760"/>
        <w:jc w:val="center"/>
        <w:rPr>
          <w:b w:val="0"/>
          <w:szCs w:val="26"/>
        </w:rPr>
      </w:pPr>
      <w:r w:rsidRPr="00E24C10">
        <w:rPr>
          <w:szCs w:val="26"/>
        </w:rPr>
        <w:t>(</w:t>
      </w:r>
      <w:proofErr w:type="spellStart"/>
      <w:r w:rsidRPr="00E24C10">
        <w:rPr>
          <w:i/>
          <w:szCs w:val="26"/>
        </w:rPr>
        <w:t>ký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và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ghi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họ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tên</w:t>
      </w:r>
      <w:proofErr w:type="spellEnd"/>
      <w:r w:rsidRPr="00E24C10">
        <w:rPr>
          <w:szCs w:val="26"/>
        </w:rPr>
        <w:t>)</w:t>
      </w:r>
    </w:p>
    <w:p w14:paraId="5904194B" w14:textId="77777777" w:rsidR="007839B1" w:rsidRPr="00E24C10" w:rsidRDefault="007839B1" w:rsidP="007839B1">
      <w:pPr>
        <w:ind w:left="5040" w:firstLine="720"/>
        <w:jc w:val="center"/>
        <w:rPr>
          <w:szCs w:val="26"/>
        </w:rPr>
      </w:pPr>
    </w:p>
    <w:p w14:paraId="1B018DF3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57404680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6A44C8E8" w14:textId="77777777" w:rsidR="009E3417" w:rsidRPr="00E24C10" w:rsidRDefault="009E3417" w:rsidP="002971EB">
      <w:pPr>
        <w:tabs>
          <w:tab w:val="left" w:pos="8006"/>
        </w:tabs>
        <w:spacing w:after="0"/>
        <w:ind w:firstLine="6840"/>
        <w:rPr>
          <w:szCs w:val="26"/>
        </w:rPr>
      </w:pPr>
    </w:p>
    <w:p w14:paraId="7941C6FE" w14:textId="57DD925C" w:rsidR="002971EB" w:rsidRPr="00E24C10" w:rsidRDefault="002971EB" w:rsidP="002971EB">
      <w:pPr>
        <w:tabs>
          <w:tab w:val="left" w:pos="8006"/>
        </w:tabs>
        <w:spacing w:after="0"/>
        <w:ind w:firstLine="6840"/>
        <w:rPr>
          <w:szCs w:val="26"/>
        </w:rPr>
      </w:pPr>
      <w:proofErr w:type="spellStart"/>
      <w:r w:rsidRPr="00E24C10">
        <w:rPr>
          <w:szCs w:val="26"/>
        </w:rPr>
        <w:t>Huỳnh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Xuân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Phụng</w:t>
      </w:r>
      <w:proofErr w:type="spellEnd"/>
    </w:p>
    <w:p w14:paraId="145B42F5" w14:textId="125645AC" w:rsidR="002971EB" w:rsidRPr="00E24C10" w:rsidRDefault="002971EB" w:rsidP="002971EB">
      <w:pPr>
        <w:jc w:val="center"/>
        <w:rPr>
          <w:sz w:val="36"/>
        </w:rPr>
      </w:pPr>
      <w:r w:rsidRPr="00E24C10">
        <w:rPr>
          <w:rFonts w:eastAsia="SimSun"/>
          <w:b w:val="0"/>
          <w:sz w:val="36"/>
          <w:szCs w:val="26"/>
          <w:lang w:eastAsia="zh-CN"/>
        </w:rPr>
        <w:t>ĐIỂM SỐ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1"/>
        <w:gridCol w:w="1803"/>
        <w:gridCol w:w="1803"/>
        <w:gridCol w:w="2519"/>
      </w:tblGrid>
      <w:tr w:rsidR="002971EB" w:rsidRPr="00E24C10" w14:paraId="700CEE4C" w14:textId="77777777" w:rsidTr="002971EB">
        <w:trPr>
          <w:trHeight w:val="567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7FC2" w14:textId="77777777" w:rsidR="002971EB" w:rsidRPr="00E24C10" w:rsidRDefault="002971EB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5E547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9D0A6" w14:textId="77777777" w:rsidR="002971EB" w:rsidRPr="00E24C10" w:rsidRDefault="002971EB">
            <w:pPr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653E2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TỔNG</w:t>
            </w:r>
          </w:p>
        </w:tc>
      </w:tr>
      <w:tr w:rsidR="002971EB" w:rsidRPr="00E24C10" w14:paraId="42FD3A24" w14:textId="77777777" w:rsidTr="002971EB">
        <w:trPr>
          <w:trHeight w:val="567"/>
          <w:jc w:val="center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EDAB6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  <w:r w:rsidRPr="00E24C10">
              <w:rPr>
                <w:rFonts w:eastAsia="SimSun"/>
                <w:b w:val="0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950C2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BF7BF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C28FC" w14:textId="77777777" w:rsidR="002971EB" w:rsidRPr="00E24C10" w:rsidRDefault="002971EB">
            <w:pPr>
              <w:widowControl w:val="0"/>
              <w:wordWrap w:val="0"/>
              <w:autoSpaceDE w:val="0"/>
              <w:autoSpaceDN w:val="0"/>
              <w:jc w:val="center"/>
              <w:rPr>
                <w:rFonts w:eastAsia="SimSun"/>
                <w:b w:val="0"/>
                <w:szCs w:val="26"/>
                <w:lang w:val="vi-VN" w:eastAsia="zh-CN"/>
              </w:rPr>
            </w:pPr>
          </w:p>
        </w:tc>
      </w:tr>
    </w:tbl>
    <w:p w14:paraId="07AC54D1" w14:textId="77777777" w:rsidR="002971EB" w:rsidRPr="00E24C10" w:rsidRDefault="002971EB" w:rsidP="002971EB">
      <w:pPr>
        <w:rPr>
          <w:rFonts w:eastAsia="Times New Roman"/>
          <w:sz w:val="36"/>
          <w:szCs w:val="24"/>
        </w:rPr>
      </w:pPr>
    </w:p>
    <w:p w14:paraId="708016B3" w14:textId="2DBBC310" w:rsidR="002971EB" w:rsidRPr="00E24C10" w:rsidRDefault="002971EB" w:rsidP="002971EB">
      <w:pPr>
        <w:jc w:val="center"/>
        <w:rPr>
          <w:b w:val="0"/>
          <w:sz w:val="36"/>
        </w:rPr>
      </w:pPr>
      <w:r w:rsidRPr="00E24C10">
        <w:rPr>
          <w:b w:val="0"/>
          <w:sz w:val="36"/>
        </w:rPr>
        <w:t>NHẬN XÉT CỦA GIÁO VIÊN PHẢN BIỆN</w:t>
      </w:r>
    </w:p>
    <w:p w14:paraId="7CF3B2CE" w14:textId="77777777" w:rsidR="002971EB" w:rsidRPr="00E24C10" w:rsidRDefault="002971EB" w:rsidP="002971EB">
      <w:pPr>
        <w:tabs>
          <w:tab w:val="left" w:leader="dot" w:pos="9990"/>
        </w:tabs>
        <w:jc w:val="both"/>
        <w:rPr>
          <w:b w:val="0"/>
          <w:szCs w:val="26"/>
        </w:rPr>
      </w:pPr>
      <w:r w:rsidRPr="00E24C10">
        <w:rPr>
          <w:szCs w:val="26"/>
        </w:rPr>
        <w:tab/>
      </w:r>
    </w:p>
    <w:p w14:paraId="2C1F8AB0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51185389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D498131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7EE0725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01950830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F7AC518" w14:textId="77777777" w:rsidR="002971EB" w:rsidRPr="00E24C10" w:rsidRDefault="002971EB" w:rsidP="002971EB">
      <w:pPr>
        <w:tabs>
          <w:tab w:val="left" w:leader="dot" w:pos="9990"/>
        </w:tabs>
        <w:jc w:val="both"/>
        <w:rPr>
          <w:b w:val="0"/>
          <w:szCs w:val="26"/>
        </w:rPr>
      </w:pPr>
      <w:r w:rsidRPr="00E24C10">
        <w:rPr>
          <w:szCs w:val="26"/>
        </w:rPr>
        <w:tab/>
      </w:r>
    </w:p>
    <w:p w14:paraId="23E8273A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C359924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4F40AEFA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7F858FCC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41EA834A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1FCBE0B1" w14:textId="77777777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2F6AC8F7" w14:textId="2EAC6FEB" w:rsidR="002971EB" w:rsidRPr="00E24C10" w:rsidRDefault="002971EB" w:rsidP="002971EB">
      <w:pPr>
        <w:tabs>
          <w:tab w:val="left" w:leader="dot" w:pos="9990"/>
        </w:tabs>
        <w:jc w:val="both"/>
        <w:rPr>
          <w:szCs w:val="26"/>
        </w:rPr>
      </w:pPr>
      <w:r w:rsidRPr="00E24C10">
        <w:rPr>
          <w:szCs w:val="26"/>
        </w:rPr>
        <w:tab/>
      </w:r>
    </w:p>
    <w:p w14:paraId="5AD3AA9E" w14:textId="77777777" w:rsidR="002971EB" w:rsidRPr="00E24C10" w:rsidRDefault="002971EB" w:rsidP="002971EB">
      <w:pPr>
        <w:ind w:left="5040" w:firstLine="720"/>
        <w:jc w:val="center"/>
        <w:rPr>
          <w:b w:val="0"/>
          <w:szCs w:val="26"/>
        </w:rPr>
      </w:pPr>
      <w:proofErr w:type="spellStart"/>
      <w:r w:rsidRPr="00E24C10">
        <w:rPr>
          <w:b w:val="0"/>
          <w:szCs w:val="26"/>
        </w:rPr>
        <w:t>Giáo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viên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phản</w:t>
      </w:r>
      <w:proofErr w:type="spellEnd"/>
      <w:r w:rsidRPr="00E24C10">
        <w:rPr>
          <w:b w:val="0"/>
          <w:szCs w:val="26"/>
        </w:rPr>
        <w:t xml:space="preserve"> </w:t>
      </w:r>
      <w:proofErr w:type="spellStart"/>
      <w:r w:rsidRPr="00E24C10">
        <w:rPr>
          <w:b w:val="0"/>
          <w:szCs w:val="26"/>
        </w:rPr>
        <w:t>biện</w:t>
      </w:r>
      <w:proofErr w:type="spellEnd"/>
    </w:p>
    <w:p w14:paraId="05454B0A" w14:textId="77777777" w:rsidR="002971EB" w:rsidRPr="00E24C10" w:rsidRDefault="002971EB" w:rsidP="002971EB">
      <w:pPr>
        <w:ind w:left="5040" w:firstLine="720"/>
        <w:jc w:val="center"/>
        <w:rPr>
          <w:b w:val="0"/>
          <w:szCs w:val="26"/>
        </w:rPr>
      </w:pPr>
      <w:r w:rsidRPr="00E24C10">
        <w:rPr>
          <w:szCs w:val="26"/>
        </w:rPr>
        <w:t>(</w:t>
      </w:r>
      <w:proofErr w:type="spellStart"/>
      <w:r w:rsidRPr="00E24C10">
        <w:rPr>
          <w:i/>
          <w:szCs w:val="26"/>
        </w:rPr>
        <w:t>ký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và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ghi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họ</w:t>
      </w:r>
      <w:proofErr w:type="spellEnd"/>
      <w:r w:rsidRPr="00E24C10">
        <w:rPr>
          <w:i/>
          <w:szCs w:val="26"/>
        </w:rPr>
        <w:t xml:space="preserve"> </w:t>
      </w:r>
      <w:proofErr w:type="spellStart"/>
      <w:r w:rsidRPr="00E24C10">
        <w:rPr>
          <w:i/>
          <w:szCs w:val="26"/>
        </w:rPr>
        <w:t>tên</w:t>
      </w:r>
      <w:proofErr w:type="spellEnd"/>
      <w:r w:rsidRPr="00E24C10">
        <w:rPr>
          <w:szCs w:val="26"/>
        </w:rPr>
        <w:t>)</w:t>
      </w:r>
    </w:p>
    <w:p w14:paraId="1A2DD6A9" w14:textId="623E1542" w:rsidR="002971EB" w:rsidRPr="00E24C10" w:rsidRDefault="002971EB" w:rsidP="002971EB">
      <w:pPr>
        <w:rPr>
          <w:szCs w:val="26"/>
        </w:rPr>
      </w:pPr>
    </w:p>
    <w:p w14:paraId="02C27AB1" w14:textId="79E9997C" w:rsidR="009E3417" w:rsidRPr="00E24C10" w:rsidRDefault="009E3417" w:rsidP="002971EB">
      <w:pPr>
        <w:rPr>
          <w:szCs w:val="26"/>
        </w:rPr>
      </w:pPr>
    </w:p>
    <w:p w14:paraId="11B22B4E" w14:textId="7B34001C" w:rsidR="009E3417" w:rsidRPr="00E24C10" w:rsidRDefault="009E3417" w:rsidP="002971EB">
      <w:pPr>
        <w:rPr>
          <w:szCs w:val="26"/>
        </w:rPr>
      </w:pPr>
    </w:p>
    <w:p w14:paraId="64F54D35" w14:textId="77777777" w:rsidR="002971EB" w:rsidRPr="00E24C10" w:rsidRDefault="002971EB" w:rsidP="002971EB">
      <w:pPr>
        <w:tabs>
          <w:tab w:val="left" w:pos="8006"/>
        </w:tabs>
        <w:spacing w:after="0"/>
        <w:rPr>
          <w:b w:val="0"/>
          <w:sz w:val="28"/>
        </w:rPr>
      </w:pPr>
    </w:p>
    <w:p w14:paraId="2FE82F05" w14:textId="77777777" w:rsidR="002971EB" w:rsidRPr="00E24C10" w:rsidRDefault="002971EB" w:rsidP="009E3417">
      <w:pPr>
        <w:jc w:val="center"/>
        <w:rPr>
          <w:sz w:val="36"/>
        </w:rPr>
      </w:pPr>
      <w:bookmarkStart w:id="0" w:name="_Toc531431818"/>
      <w:bookmarkStart w:id="1" w:name="_Toc22239716"/>
      <w:r w:rsidRPr="00E24C10">
        <w:rPr>
          <w:sz w:val="36"/>
        </w:rPr>
        <w:t>LỜI CẢM ƠN</w:t>
      </w:r>
      <w:bookmarkEnd w:id="0"/>
      <w:bookmarkEnd w:id="1"/>
    </w:p>
    <w:p w14:paraId="6D2A56D7" w14:textId="7D3D8D7D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viên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Huỳnh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Xuân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Phụng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tiếp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hỗ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suốt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khuyên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từ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tiễn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hướng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yêu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cầu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chọn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đáp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ra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ý, </w:t>
      </w:r>
      <w:proofErr w:type="spellStart"/>
      <w:r w:rsidRPr="00E24C10">
        <w:rPr>
          <w:b w:val="0"/>
          <w:bCs/>
          <w:szCs w:val="26"/>
        </w:rPr>
        <w:t>chỉnh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sửa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kịp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khắc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phục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ra.</w:t>
      </w:r>
    </w:p>
    <w:p w14:paraId="16C3CB1A" w14:textId="37AC6EFB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Đào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proofErr w:type="gramStart"/>
      <w:r w:rsidRPr="00E24C10">
        <w:rPr>
          <w:b w:val="0"/>
          <w:bCs/>
          <w:szCs w:val="26"/>
        </w:rPr>
        <w:t>Chất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Lượng</w:t>
      </w:r>
      <w:proofErr w:type="spellEnd"/>
      <w:proofErr w:type="gramEnd"/>
      <w:r w:rsidRPr="00E24C10">
        <w:rPr>
          <w:b w:val="0"/>
          <w:bCs/>
          <w:szCs w:val="26"/>
        </w:rPr>
        <w:t xml:space="preserve">  Cao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riêng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truyền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đạt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nền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này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 </w:t>
      </w:r>
      <w:proofErr w:type="spellStart"/>
      <w:r w:rsidRPr="00E24C10">
        <w:rPr>
          <w:b w:val="0"/>
          <w:bCs/>
          <w:szCs w:val="26"/>
        </w:rPr>
        <w:t>tìm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hiểu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gửi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khóa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cấp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thông</w:t>
      </w:r>
      <w:proofErr w:type="spellEnd"/>
      <w:r w:rsidRPr="00E24C10">
        <w:rPr>
          <w:b w:val="0"/>
          <w:bCs/>
          <w:szCs w:val="26"/>
        </w:rPr>
        <w:t xml:space="preserve"> tin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hữu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ích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giúp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mình</w:t>
      </w:r>
      <w:proofErr w:type="spellEnd"/>
      <w:r w:rsidRPr="00E24C10">
        <w:rPr>
          <w:b w:val="0"/>
          <w:bCs/>
          <w:szCs w:val="26"/>
        </w:rPr>
        <w:t>.</w:t>
      </w:r>
    </w:p>
    <w:p w14:paraId="705354B2" w14:textId="4D64B60C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khoảng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gian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ngắn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với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còn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cùng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chế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khác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về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mặt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kĩ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thuật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và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kinh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nghiệm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trong</w:t>
      </w:r>
      <w:proofErr w:type="spellEnd"/>
      <w:r w:rsidR="009D11ED" w:rsidRPr="00E24C10">
        <w:rPr>
          <w:b w:val="0"/>
          <w:bCs/>
          <w:szCs w:val="26"/>
        </w:rPr>
        <w:t xml:space="preserve"> </w:t>
      </w:r>
      <w:proofErr w:type="spellStart"/>
      <w:r w:rsidR="009D11ED" w:rsidRPr="00E24C10">
        <w:rPr>
          <w:b w:val="0"/>
          <w:bCs/>
          <w:szCs w:val="26"/>
        </w:rPr>
        <w:t>việc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mềm</w:t>
      </w:r>
      <w:proofErr w:type="spellEnd"/>
      <w:r w:rsidRPr="00E24C10">
        <w:rPr>
          <w:b w:val="0"/>
          <w:bCs/>
          <w:szCs w:val="26"/>
        </w:rPr>
        <w:t xml:space="preserve">. Do </w:t>
      </w:r>
      <w:proofErr w:type="spellStart"/>
      <w:r w:rsidRPr="00E24C10">
        <w:rPr>
          <w:b w:val="0"/>
          <w:bCs/>
          <w:szCs w:val="26"/>
        </w:rPr>
        <w:t>đó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quá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đề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thiếu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sót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điều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tránh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rất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đóng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góp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kiến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thiện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tốt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sau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47E52FF8" w14:textId="77777777" w:rsidR="002971EB" w:rsidRPr="00E24C10" w:rsidRDefault="002971EB" w:rsidP="009E3417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Cuối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lời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kính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thầy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quý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dồi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sức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khỏe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trồng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người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nữa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em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xin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cảm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ơn</w:t>
      </w:r>
      <w:proofErr w:type="spellEnd"/>
      <w:r w:rsidRPr="00E24C10">
        <w:rPr>
          <w:b w:val="0"/>
          <w:bCs/>
          <w:szCs w:val="26"/>
        </w:rPr>
        <w:t>.</w:t>
      </w:r>
    </w:p>
    <w:p w14:paraId="3E6E07F3" w14:textId="77777777" w:rsidR="002971EB" w:rsidRPr="00E24C10" w:rsidRDefault="002971EB" w:rsidP="009E3417">
      <w:pPr>
        <w:jc w:val="both"/>
        <w:rPr>
          <w:szCs w:val="26"/>
        </w:rPr>
      </w:pPr>
    </w:p>
    <w:p w14:paraId="1E33BA5D" w14:textId="77777777" w:rsidR="002971EB" w:rsidRPr="00E24C10" w:rsidRDefault="002971EB" w:rsidP="009E3417">
      <w:pPr>
        <w:ind w:left="3600" w:firstLine="720"/>
        <w:jc w:val="center"/>
        <w:rPr>
          <w:szCs w:val="26"/>
        </w:rPr>
      </w:pPr>
      <w:r w:rsidRPr="00E24C10">
        <w:rPr>
          <w:szCs w:val="26"/>
        </w:rPr>
        <w:t xml:space="preserve">TP.HCM, </w:t>
      </w:r>
      <w:proofErr w:type="spellStart"/>
      <w:r w:rsidRPr="00E24C10">
        <w:rPr>
          <w:szCs w:val="26"/>
        </w:rPr>
        <w:t>ngày</w:t>
      </w:r>
      <w:proofErr w:type="spellEnd"/>
      <w:r w:rsidRPr="00E24C10">
        <w:rPr>
          <w:szCs w:val="26"/>
        </w:rPr>
        <w:t xml:space="preserve"> 10 </w:t>
      </w:r>
      <w:proofErr w:type="spellStart"/>
      <w:r w:rsidRPr="00E24C10">
        <w:rPr>
          <w:szCs w:val="26"/>
        </w:rPr>
        <w:t>tháng</w:t>
      </w:r>
      <w:proofErr w:type="spellEnd"/>
      <w:r w:rsidRPr="00E24C10">
        <w:rPr>
          <w:szCs w:val="26"/>
        </w:rPr>
        <w:t xml:space="preserve"> 12 </w:t>
      </w:r>
      <w:proofErr w:type="spellStart"/>
      <w:r w:rsidRPr="00E24C10">
        <w:rPr>
          <w:szCs w:val="26"/>
        </w:rPr>
        <w:t>năm</w:t>
      </w:r>
      <w:proofErr w:type="spellEnd"/>
      <w:r w:rsidRPr="00E24C10">
        <w:rPr>
          <w:szCs w:val="26"/>
        </w:rPr>
        <w:t xml:space="preserve"> 2018</w:t>
      </w:r>
    </w:p>
    <w:p w14:paraId="1615A09F" w14:textId="77777777" w:rsidR="002971EB" w:rsidRPr="00E24C10" w:rsidRDefault="002971EB" w:rsidP="009E3417">
      <w:pPr>
        <w:ind w:left="5040" w:firstLine="720"/>
        <w:rPr>
          <w:szCs w:val="26"/>
        </w:rPr>
      </w:pPr>
      <w:proofErr w:type="spellStart"/>
      <w:r w:rsidRPr="00E24C10">
        <w:rPr>
          <w:szCs w:val="26"/>
        </w:rPr>
        <w:t>Nhóm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sinh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viên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thực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hiệ</w:t>
      </w:r>
      <w:r w:rsidR="0008475D" w:rsidRPr="00E24C10">
        <w:rPr>
          <w:szCs w:val="26"/>
        </w:rPr>
        <w:t>n</w:t>
      </w:r>
      <w:proofErr w:type="spellEnd"/>
    </w:p>
    <w:p w14:paraId="3BBCF3F5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0C0842DE" w14:textId="77777777" w:rsidR="0008475D" w:rsidRPr="00E24C10" w:rsidRDefault="0008475D" w:rsidP="009E3417">
      <w:pPr>
        <w:ind w:left="5040" w:firstLine="720"/>
        <w:rPr>
          <w:szCs w:val="26"/>
        </w:rPr>
      </w:pPr>
    </w:p>
    <w:p w14:paraId="17713FCC" w14:textId="4AAC98C1" w:rsidR="0008475D" w:rsidRPr="00E24C10" w:rsidRDefault="0008475D" w:rsidP="009E3417">
      <w:pPr>
        <w:ind w:left="5040" w:firstLine="720"/>
        <w:rPr>
          <w:szCs w:val="26"/>
        </w:rPr>
      </w:pPr>
    </w:p>
    <w:p w14:paraId="5A6D031F" w14:textId="231DA264" w:rsidR="005446CA" w:rsidRPr="00E24C10" w:rsidRDefault="005446CA" w:rsidP="0008475D">
      <w:pPr>
        <w:ind w:left="5040" w:firstLine="720"/>
        <w:rPr>
          <w:szCs w:val="26"/>
        </w:rPr>
      </w:pPr>
    </w:p>
    <w:p w14:paraId="22818506" w14:textId="77777777" w:rsidR="0008475D" w:rsidRPr="00E24C10" w:rsidRDefault="0008475D" w:rsidP="0008475D">
      <w:pPr>
        <w:rPr>
          <w:szCs w:val="26"/>
        </w:rPr>
      </w:pPr>
    </w:p>
    <w:p w14:paraId="2A444365" w14:textId="52C9DBF5" w:rsidR="0008475D" w:rsidRPr="00E24C10" w:rsidRDefault="0008475D" w:rsidP="0008475D">
      <w:pPr>
        <w:jc w:val="center"/>
        <w:rPr>
          <w:bCs/>
          <w:sz w:val="36"/>
          <w:szCs w:val="36"/>
        </w:rPr>
      </w:pPr>
      <w:r w:rsidRPr="00E24C10">
        <w:rPr>
          <w:bCs/>
          <w:sz w:val="36"/>
          <w:szCs w:val="36"/>
        </w:rPr>
        <w:t>MỤC LỤC</w:t>
      </w:r>
    </w:p>
    <w:sdt>
      <w:sdtPr>
        <w:id w:val="87049971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9C1093" w14:textId="04361EC8" w:rsidR="009D4E8F" w:rsidRDefault="003D5DE8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22503806" w:history="1">
            <w:r w:rsidR="009D4E8F" w:rsidRPr="00D50D08">
              <w:rPr>
                <w:rStyle w:val="Hyperlink"/>
                <w:noProof/>
              </w:rPr>
              <w:t>DANH MỤC CÁC HÌNH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_Toc22503806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7C349B5C" w14:textId="2271642E" w:rsidR="009D4E8F" w:rsidRDefault="001B78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07" w:history="1">
            <w:r w:rsidR="009D4E8F" w:rsidRPr="00D50D08">
              <w:rPr>
                <w:rStyle w:val="Hyperlink"/>
                <w:noProof/>
              </w:rPr>
              <w:t>DANH MỤC CÁC BẢNG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_Toc22503807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2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09390EF6" w14:textId="16E2626D" w:rsidR="009D4E8F" w:rsidRDefault="001B78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08" w:history="1">
            <w:r w:rsidR="009D4E8F" w:rsidRPr="00D50D08">
              <w:rPr>
                <w:rStyle w:val="Hyperlink"/>
                <w:noProof/>
              </w:rPr>
              <w:t>CHƯƠNG 1: TỔNG QUAN CHƯƠNG TRÌNH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_Toc22503808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3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6CFFB4A1" w14:textId="54FF3FE3" w:rsidR="009D4E8F" w:rsidRDefault="001B78E9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09" w:history="1">
            <w:r w:rsidR="009D4E8F" w:rsidRPr="00D50D08">
              <w:rPr>
                <w:rStyle w:val="Hyperlink"/>
                <w:i/>
                <w:iCs/>
                <w:noProof/>
              </w:rPr>
              <w:t>1.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/>
                <w:iCs/>
                <w:noProof/>
              </w:rPr>
              <w:t>Giới thiệu chung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_Toc22503809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3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28C16659" w14:textId="3B770BF8" w:rsidR="009D4E8F" w:rsidRDefault="001B78E9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10" w:history="1">
            <w:r w:rsidR="009D4E8F" w:rsidRPr="00D50D08">
              <w:rPr>
                <w:rStyle w:val="Hyperlink"/>
                <w:iCs/>
                <w:noProof/>
              </w:rPr>
              <w:t>1.1.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Cs/>
                <w:noProof/>
              </w:rPr>
              <w:t>Machine Learning, Tensorflow và Layers API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_Toc22503810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3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1E802080" w14:textId="63C8E40E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1" w:history="1">
            <w:r w:rsidR="009D4E8F" w:rsidRPr="00D50D08">
              <w:rPr>
                <w:rStyle w:val="Hyperlink"/>
                <w:noProof/>
              </w:rPr>
              <w:t>1.1.1.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noProof/>
              </w:rPr>
              <w:t>Lí thuyết Machine Learning cơ bản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_Toc22503811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3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346BA2DF" w14:textId="1CC63B54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2" w:history="1">
            <w:r w:rsidR="009D4E8F" w:rsidRPr="00D50D08">
              <w:rPr>
                <w:rStyle w:val="Hyperlink"/>
                <w:noProof/>
              </w:rPr>
              <w:t>1.1.2.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noProof/>
              </w:rPr>
              <w:t>Thư viện ML Tensorflow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_Toc22503812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3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20540CB8" w14:textId="584FCB40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3" w:history="1">
            <w:r w:rsidR="009D4E8F" w:rsidRPr="00D50D08">
              <w:rPr>
                <w:rStyle w:val="Hyperlink"/>
                <w:noProof/>
              </w:rPr>
              <w:t>1.1.3.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noProof/>
              </w:rPr>
              <w:t>Layers API của Tensorflow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_Toc22503813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4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5378C22A" w14:textId="402D9FAA" w:rsidR="009D4E8F" w:rsidRDefault="001B78E9">
          <w:pPr>
            <w:pStyle w:val="TOC4"/>
            <w:tabs>
              <w:tab w:val="left" w:pos="1760"/>
              <w:tab w:val="right" w:leader="dot" w:pos="10024"/>
            </w:tabs>
            <w:rPr>
              <w:noProof/>
            </w:rPr>
          </w:pPr>
          <w:hyperlink w:anchor="_Toc22503814" w:history="1">
            <w:r w:rsidR="009D4E8F" w:rsidRPr="00D50D08">
              <w:rPr>
                <w:rStyle w:val="Hyperlink"/>
                <w:bCs/>
                <w:i/>
                <w:iCs/>
                <w:noProof/>
              </w:rPr>
              <w:t>1.1.3.1.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bCs/>
                <w:i/>
                <w:iCs/>
                <w:noProof/>
              </w:rPr>
              <w:t>Artificial Neural network (ANN) cơ bản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_Toc22503814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4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5ABD9E7F" w14:textId="72A65CD2" w:rsidR="009D4E8F" w:rsidRDefault="001B78E9">
          <w:pPr>
            <w:pStyle w:val="TOC4"/>
            <w:tabs>
              <w:tab w:val="left" w:pos="1320"/>
              <w:tab w:val="right" w:leader="dot" w:pos="10024"/>
            </w:tabs>
            <w:rPr>
              <w:noProof/>
            </w:rPr>
          </w:pPr>
          <w:hyperlink w:anchor="_Toc22503815" w:history="1">
            <w:r w:rsidR="009D4E8F" w:rsidRPr="00D50D08">
              <w:rPr>
                <w:rStyle w:val="Hyperlink"/>
                <w:noProof/>
              </w:rPr>
              <w:t>1.2.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noProof/>
              </w:rPr>
              <w:t>Về đồ án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_Toc22503815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377654CA" w14:textId="5ADB6A20" w:rsidR="009D4E8F" w:rsidRDefault="001B78E9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16" w:history="1">
            <w:r w:rsidR="009D4E8F" w:rsidRPr="00D50D08">
              <w:rPr>
                <w:rStyle w:val="Hyperlink"/>
                <w:i/>
                <w:iCs/>
                <w:noProof/>
              </w:rPr>
              <w:t>2.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/>
                <w:iCs/>
                <w:noProof/>
              </w:rPr>
              <w:t>Đặc tả phần mềm TensorGram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_Toc22503816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519F9D60" w14:textId="61B89F18" w:rsidR="009D4E8F" w:rsidRDefault="001B78E9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17" w:history="1">
            <w:r w:rsidR="009D4E8F" w:rsidRPr="00D50D08">
              <w:rPr>
                <w:rStyle w:val="Hyperlink"/>
                <w:noProof/>
              </w:rPr>
              <w:t>2.1.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noProof/>
              </w:rPr>
              <w:t>Phần mềm TensorGram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_Toc22503817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73655D77" w14:textId="46358995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8" w:history="1">
            <w:r w:rsidR="009D4E8F" w:rsidRPr="00D50D08">
              <w:rPr>
                <w:rStyle w:val="Hyperlink"/>
                <w:noProof/>
              </w:rPr>
              <w:t>2.1.1.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noProof/>
              </w:rPr>
              <w:t>Giới thiệu về phần mềm TensorGram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_Toc22503818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12BF8629" w14:textId="034A2528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19" w:history="1">
            <w:r w:rsidR="009D4E8F" w:rsidRPr="00D50D08">
              <w:rPr>
                <w:rStyle w:val="Hyperlink"/>
                <w:noProof/>
              </w:rPr>
              <w:t>2.1.2.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noProof/>
              </w:rPr>
              <w:t>Use Case Diagram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_Toc22503819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588A83F9" w14:textId="55D1AA45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20" w:history="1">
            <w:r w:rsidR="009D4E8F" w:rsidRPr="00D50D08">
              <w:rPr>
                <w:rStyle w:val="Hyperlink"/>
                <w:noProof/>
              </w:rPr>
              <w:t>2.1.3.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noProof/>
              </w:rPr>
              <w:t>Tính năng chính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_Toc22503820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54F5C052" w14:textId="1F59CD0F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21" w:history="1">
            <w:r w:rsidR="009D4E8F" w:rsidRPr="00D50D08">
              <w:rPr>
                <w:rStyle w:val="Hyperlink"/>
                <w:noProof/>
              </w:rPr>
              <w:t>2.1.4.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noProof/>
              </w:rPr>
              <w:t>Ứng dụng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_Toc22503821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72DFF3F6" w14:textId="0AE31B71" w:rsidR="009D4E8F" w:rsidRDefault="001B78E9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2" w:history="1">
            <w:r w:rsidR="009D4E8F" w:rsidRPr="00D50D08">
              <w:rPr>
                <w:rStyle w:val="Hyperlink"/>
                <w:noProof/>
              </w:rPr>
              <w:t>2.2.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noProof/>
              </w:rPr>
              <w:t>Giao diện dự kiến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_Toc22503822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149F0CF8" w14:textId="193CA828" w:rsidR="009D4E8F" w:rsidRDefault="001B78E9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3" w:history="1">
            <w:r w:rsidR="009D4E8F" w:rsidRPr="00D50D08">
              <w:rPr>
                <w:rStyle w:val="Hyperlink"/>
                <w:noProof/>
              </w:rPr>
              <w:t>2.3.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noProof/>
              </w:rPr>
              <w:t>Yêu cầu kĩ thuật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_Toc22503823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34C14F73" w14:textId="7233CFF2" w:rsidR="009D4E8F" w:rsidRDefault="001B78E9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4" w:history="1">
            <w:r w:rsidR="009D4E8F" w:rsidRPr="00D50D08">
              <w:rPr>
                <w:rStyle w:val="Hyperlink"/>
                <w:noProof/>
              </w:rPr>
              <w:t>2.4.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noProof/>
              </w:rPr>
              <w:t>Mục tiêu thực hiện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_Toc22503824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5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7711C1F2" w14:textId="446B167C" w:rsidR="009D4E8F" w:rsidRDefault="001B78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5" w:history="1">
            <w:r w:rsidR="009D4E8F" w:rsidRPr="00D50D08">
              <w:rPr>
                <w:rStyle w:val="Hyperlink"/>
                <w:noProof/>
              </w:rPr>
              <w:t>CHƯƠNG 2: KẾ HOẠCH THỰC HIỆN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_Toc22503825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6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7F4A5294" w14:textId="362EFAB1" w:rsidR="009D4E8F" w:rsidRDefault="001B78E9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6" w:history="1">
            <w:r w:rsidR="009D4E8F" w:rsidRPr="00D50D08">
              <w:rPr>
                <w:rStyle w:val="Hyperlink"/>
                <w:i/>
                <w:iCs/>
                <w:noProof/>
              </w:rPr>
              <w:t>1.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/>
                <w:iCs/>
                <w:noProof/>
              </w:rPr>
              <w:t>Kế hoạch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_Toc22503826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6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614EE6BC" w14:textId="6912EA34" w:rsidR="009D4E8F" w:rsidRDefault="001B78E9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7" w:history="1">
            <w:r w:rsidR="009D4E8F" w:rsidRPr="00D50D08">
              <w:rPr>
                <w:rStyle w:val="Hyperlink"/>
                <w:i/>
                <w:iCs/>
                <w:noProof/>
              </w:rPr>
              <w:t>2.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/>
                <w:iCs/>
                <w:noProof/>
              </w:rPr>
              <w:t>Phân công công việc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_Toc22503827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6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2AF69496" w14:textId="35E165D0" w:rsidR="009D4E8F" w:rsidRDefault="001B78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8" w:history="1">
            <w:r w:rsidR="009D4E8F" w:rsidRPr="00D50D08">
              <w:rPr>
                <w:rStyle w:val="Hyperlink"/>
                <w:noProof/>
              </w:rPr>
              <w:t>CHƯƠNG 3: THIẾT KẾ PHẦN MỀM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_Toc22503828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7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50AF139C" w14:textId="2E37CDC4" w:rsidR="009D4E8F" w:rsidRDefault="001B78E9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29" w:history="1">
            <w:r w:rsidR="009D4E8F" w:rsidRPr="00D50D08">
              <w:rPr>
                <w:rStyle w:val="Hyperlink"/>
                <w:i/>
                <w:iCs/>
                <w:noProof/>
              </w:rPr>
              <w:t>1.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/>
                <w:iCs/>
                <w:noProof/>
              </w:rPr>
              <w:t>Thiết kế lớp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_Toc22503829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7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67902EB2" w14:textId="26653A95" w:rsidR="009D4E8F" w:rsidRDefault="001B78E9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0" w:history="1">
            <w:r w:rsidR="009D4E8F" w:rsidRPr="00D50D08">
              <w:rPr>
                <w:rStyle w:val="Hyperlink"/>
                <w:noProof/>
              </w:rPr>
              <w:t>1.1.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noProof/>
              </w:rPr>
              <w:t>Thiết kế lớp cho các Layer của TensorFlow Layers API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_Toc22503830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7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215C5981" w14:textId="62FC36C0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31" w:history="1">
            <w:r w:rsidR="009D4E8F" w:rsidRPr="00D50D08">
              <w:rPr>
                <w:rStyle w:val="Hyperlink"/>
                <w:iCs/>
                <w:noProof/>
              </w:rPr>
              <w:t>1.1.1.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iCs/>
                <w:noProof/>
              </w:rPr>
              <w:t>Tổng quan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_Toc22503831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7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6EE2607C" w14:textId="49DEBF79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32" w:history="1">
            <w:r w:rsidR="009D4E8F" w:rsidRPr="00D50D08">
              <w:rPr>
                <w:rStyle w:val="Hyperlink"/>
                <w:iCs/>
                <w:noProof/>
              </w:rPr>
              <w:t>1.1.2.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iCs/>
                <w:noProof/>
              </w:rPr>
              <w:t>Thiết kế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_Toc22503832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8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7D9C5ED8" w14:textId="323B1338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33" w:history="1">
            <w:r w:rsidR="009D4E8F" w:rsidRPr="00D50D08">
              <w:rPr>
                <w:rStyle w:val="Hyperlink"/>
                <w:iCs/>
                <w:noProof/>
              </w:rPr>
              <w:t>1.1.3.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iCs/>
                <w:noProof/>
              </w:rPr>
              <w:t>Đặc tả lớp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_Toc22503833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9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72EF7096" w14:textId="74A4301F" w:rsidR="009D4E8F" w:rsidRDefault="001B78E9">
          <w:pPr>
            <w:pStyle w:val="TOC4"/>
            <w:tabs>
              <w:tab w:val="left" w:pos="1540"/>
              <w:tab w:val="right" w:leader="dot" w:pos="10024"/>
            </w:tabs>
            <w:rPr>
              <w:noProof/>
            </w:rPr>
          </w:pPr>
          <w:hyperlink w:anchor="_Toc22503834" w:history="1">
            <w:r w:rsidR="009D4E8F" w:rsidRPr="00D50D08">
              <w:rPr>
                <w:rStyle w:val="Hyperlink"/>
                <w:iCs/>
                <w:noProof/>
              </w:rPr>
              <w:t>1.1.4.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iCs/>
                <w:noProof/>
              </w:rPr>
              <w:t>Đặc tả các phương thức trong lớp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_Toc22503834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10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66BF2EE3" w14:textId="6A93C440" w:rsidR="009D4E8F" w:rsidRDefault="001B78E9">
          <w:pPr>
            <w:pStyle w:val="TOC5"/>
            <w:tabs>
              <w:tab w:val="left" w:pos="1768"/>
              <w:tab w:val="right" w:leader="dot" w:pos="10024"/>
            </w:tabs>
            <w:rPr>
              <w:noProof/>
            </w:rPr>
          </w:pPr>
          <w:hyperlink w:anchor="_Toc22503835" w:history="1">
            <w:r w:rsidR="009D4E8F" w:rsidRPr="00D50D08">
              <w:rPr>
                <w:rStyle w:val="Hyperlink"/>
                <w:bCs/>
                <w:i/>
                <w:noProof/>
              </w:rPr>
              <w:t>1.1.4.1.</w:t>
            </w:r>
            <w:r w:rsidR="009D4E8F">
              <w:rPr>
                <w:noProof/>
              </w:rPr>
              <w:tab/>
            </w:r>
            <w:r w:rsidR="009D4E8F" w:rsidRPr="00D50D08">
              <w:rPr>
                <w:rStyle w:val="Hyperlink"/>
                <w:bCs/>
                <w:i/>
                <w:noProof/>
              </w:rPr>
              <w:t>Lớp Layer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_Toc22503835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10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4F76B92B" w14:textId="59E49E7F" w:rsidR="009D4E8F" w:rsidRDefault="001B78E9">
          <w:pPr>
            <w:pStyle w:val="TOC3"/>
            <w:tabs>
              <w:tab w:val="left" w:pos="132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6" w:history="1">
            <w:r w:rsidR="009D4E8F" w:rsidRPr="00D50D08">
              <w:rPr>
                <w:rStyle w:val="Hyperlink"/>
                <w:noProof/>
              </w:rPr>
              <w:t>1.2.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noProof/>
              </w:rPr>
              <w:t>Thiết kế lớp chức năng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_Toc22503836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11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18AA8662" w14:textId="5AF9C4B6" w:rsidR="009D4E8F" w:rsidRDefault="001B78E9">
          <w:pPr>
            <w:pStyle w:val="TOC3"/>
            <w:tabs>
              <w:tab w:val="left" w:pos="110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7" w:history="1">
            <w:r w:rsidR="009D4E8F" w:rsidRPr="00D50D08">
              <w:rPr>
                <w:rStyle w:val="Hyperlink"/>
                <w:i/>
                <w:iCs/>
                <w:noProof/>
              </w:rPr>
              <w:t>2.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/>
                <w:iCs/>
                <w:noProof/>
              </w:rPr>
              <w:t>Thuật toán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_Toc22503837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11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60F21652" w14:textId="0825ADC8" w:rsidR="009D4E8F" w:rsidRDefault="001B78E9">
          <w:pPr>
            <w:pStyle w:val="TOC3"/>
            <w:tabs>
              <w:tab w:val="left" w:pos="110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8" w:history="1">
            <w:r w:rsidR="009D4E8F" w:rsidRPr="00D50D08">
              <w:rPr>
                <w:rStyle w:val="Hyperlink"/>
                <w:i/>
                <w:iCs/>
                <w:noProof/>
              </w:rPr>
              <w:t>3.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/>
                <w:iCs/>
                <w:noProof/>
              </w:rPr>
              <w:t>Thiết kế giao diện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_Toc22503838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11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424F34E3" w14:textId="05274347" w:rsidR="009D4E8F" w:rsidRDefault="001B78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39" w:history="1">
            <w:r w:rsidR="009D4E8F" w:rsidRPr="00D50D08">
              <w:rPr>
                <w:rStyle w:val="Hyperlink"/>
                <w:noProof/>
              </w:rPr>
              <w:t>CHƯƠNG 4: CÀI ĐẶT VÀ KIỂM THỬ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_Toc22503839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12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73ACADEC" w14:textId="1F04E5B3" w:rsidR="009D4E8F" w:rsidRDefault="001B78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40" w:history="1">
            <w:r w:rsidR="009D4E8F" w:rsidRPr="00D50D08">
              <w:rPr>
                <w:rStyle w:val="Hyperlink"/>
                <w:noProof/>
              </w:rPr>
              <w:t>CHƯƠNG 5: KẾT LUẬN VÀ HƯỚNG PHÁT TRIỂN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_Toc22503840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13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42991F2F" w14:textId="39EA0ECF" w:rsidR="009D4E8F" w:rsidRDefault="001B78E9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41" w:history="1">
            <w:r w:rsidR="009D4E8F" w:rsidRPr="00D50D08">
              <w:rPr>
                <w:rStyle w:val="Hyperlink"/>
                <w:i/>
                <w:iCs/>
                <w:noProof/>
              </w:rPr>
              <w:t>1.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/>
                <w:iCs/>
                <w:noProof/>
              </w:rPr>
              <w:t>Kết luận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_Toc22503841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13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074E3002" w14:textId="0EFF655C" w:rsidR="009D4E8F" w:rsidRDefault="001B78E9">
          <w:pPr>
            <w:pStyle w:val="TOC2"/>
            <w:tabs>
              <w:tab w:val="left" w:pos="880"/>
              <w:tab w:val="right" w:leader="dot" w:pos="1002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42" w:history="1">
            <w:r w:rsidR="009D4E8F" w:rsidRPr="00D50D08">
              <w:rPr>
                <w:rStyle w:val="Hyperlink"/>
                <w:i/>
                <w:iCs/>
                <w:noProof/>
              </w:rPr>
              <w:t>2.</w:t>
            </w:r>
            <w:r w:rsidR="009D4E8F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9D4E8F" w:rsidRPr="00D50D08">
              <w:rPr>
                <w:rStyle w:val="Hyperlink"/>
                <w:i/>
                <w:iCs/>
                <w:noProof/>
              </w:rPr>
              <w:t>Hướng phát triển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_Toc22503842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13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5D947FB6" w14:textId="02B119C7" w:rsidR="009D4E8F" w:rsidRDefault="001B78E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2503843" w:history="1">
            <w:r w:rsidR="009D4E8F" w:rsidRPr="00D50D08">
              <w:rPr>
                <w:rStyle w:val="Hyperlink"/>
                <w:noProof/>
              </w:rPr>
              <w:t>TÀI LIỆU THAM KHẢO</w:t>
            </w:r>
            <w:r w:rsidR="009D4E8F">
              <w:rPr>
                <w:noProof/>
                <w:webHidden/>
              </w:rPr>
              <w:tab/>
            </w:r>
            <w:r w:rsidR="009D4E8F">
              <w:rPr>
                <w:noProof/>
                <w:webHidden/>
              </w:rPr>
              <w:fldChar w:fldCharType="begin"/>
            </w:r>
            <w:r w:rsidR="009D4E8F">
              <w:rPr>
                <w:noProof/>
                <w:webHidden/>
              </w:rPr>
              <w:instrText xml:space="preserve"> PAGEREF _Toc22503843 \h </w:instrText>
            </w:r>
            <w:r w:rsidR="009D4E8F">
              <w:rPr>
                <w:noProof/>
                <w:webHidden/>
              </w:rPr>
            </w:r>
            <w:r w:rsidR="009D4E8F">
              <w:rPr>
                <w:noProof/>
                <w:webHidden/>
              </w:rPr>
              <w:fldChar w:fldCharType="separate"/>
            </w:r>
            <w:r w:rsidR="009D4E8F">
              <w:rPr>
                <w:noProof/>
                <w:webHidden/>
              </w:rPr>
              <w:t>14</w:t>
            </w:r>
            <w:r w:rsidR="009D4E8F">
              <w:rPr>
                <w:noProof/>
                <w:webHidden/>
              </w:rPr>
              <w:fldChar w:fldCharType="end"/>
            </w:r>
          </w:hyperlink>
        </w:p>
        <w:p w14:paraId="03AE8105" w14:textId="5A4AD36B" w:rsidR="0008475D" w:rsidRPr="00E24C10" w:rsidRDefault="003D5DE8" w:rsidP="003D5DE8">
          <w:pPr>
            <w:pStyle w:val="TOC1"/>
            <w:sectPr w:rsidR="0008475D" w:rsidRPr="00E24C10" w:rsidSect="007839B1">
              <w:footerReference w:type="default" r:id="rId10"/>
              <w:pgSz w:w="11906" w:h="16838"/>
              <w:pgMar w:top="720" w:right="720" w:bottom="720" w:left="1152" w:header="850" w:footer="850" w:gutter="0"/>
              <w:pgNumType w:start="1"/>
              <w:cols w:space="708"/>
              <w:docGrid w:linePitch="360"/>
            </w:sectPr>
          </w:pPr>
          <w:r>
            <w:fldChar w:fldCharType="end"/>
          </w:r>
        </w:p>
      </w:sdtContent>
    </w:sdt>
    <w:p w14:paraId="118B8DED" w14:textId="7D3071A7" w:rsidR="00C5579A" w:rsidRPr="00E24C10" w:rsidRDefault="00D94C2B" w:rsidP="0008475D">
      <w:pPr>
        <w:pStyle w:val="Heading1"/>
        <w:jc w:val="center"/>
        <w:rPr>
          <w:rFonts w:ascii="Times New Roman" w:hAnsi="Times New Roman" w:cs="Times New Roman"/>
          <w:sz w:val="36"/>
        </w:rPr>
      </w:pPr>
      <w:bookmarkStart w:id="2" w:name="_Toc531431819"/>
      <w:bookmarkStart w:id="3" w:name="_Toc22503806"/>
      <w:r w:rsidRPr="00E24C10">
        <w:rPr>
          <w:rFonts w:ascii="Times New Roman" w:hAnsi="Times New Roman" w:cs="Times New Roman"/>
          <w:sz w:val="36"/>
        </w:rPr>
        <w:t>DANH MỤC CÁC HÌNH</w:t>
      </w:r>
      <w:bookmarkEnd w:id="2"/>
      <w:bookmarkEnd w:id="3"/>
    </w:p>
    <w:p w14:paraId="31D08541" w14:textId="77777777" w:rsidR="00F96C7E" w:rsidRPr="00E24C10" w:rsidRDefault="00F96C7E" w:rsidP="00F96C7E">
      <w:pPr>
        <w:rPr>
          <w:b w:val="0"/>
          <w:i/>
          <w:szCs w:val="26"/>
        </w:rPr>
      </w:pPr>
    </w:p>
    <w:p w14:paraId="2794E562" w14:textId="77777777" w:rsidR="00F96C7E" w:rsidRPr="00E24C10" w:rsidRDefault="00F96C7E" w:rsidP="00F96C7E">
      <w:pPr>
        <w:rPr>
          <w:b w:val="0"/>
          <w:i/>
          <w:szCs w:val="26"/>
        </w:rPr>
      </w:pPr>
    </w:p>
    <w:p w14:paraId="1630A11E" w14:textId="77777777" w:rsidR="00F96C7E" w:rsidRPr="00E24C10" w:rsidRDefault="00F96C7E" w:rsidP="00F96C7E">
      <w:pPr>
        <w:rPr>
          <w:b w:val="0"/>
          <w:i/>
          <w:szCs w:val="26"/>
        </w:rPr>
      </w:pPr>
    </w:p>
    <w:p w14:paraId="62A1BE6F" w14:textId="77777777" w:rsidR="00D94C2B" w:rsidRPr="00E24C10" w:rsidRDefault="00D94C2B" w:rsidP="00F96C7E">
      <w:pPr>
        <w:rPr>
          <w:b w:val="0"/>
          <w:szCs w:val="26"/>
        </w:rPr>
      </w:pPr>
    </w:p>
    <w:p w14:paraId="72138D8D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732A4345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763A162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0432F510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1F00CBA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12511F6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662EF4C3" w14:textId="77777777" w:rsidR="00D94C2B" w:rsidRPr="00E24C10" w:rsidRDefault="00D94C2B" w:rsidP="00D94C2B">
      <w:pPr>
        <w:jc w:val="center"/>
        <w:rPr>
          <w:b w:val="0"/>
          <w:sz w:val="36"/>
        </w:rPr>
      </w:pPr>
    </w:p>
    <w:p w14:paraId="3270DA59" w14:textId="0E65C358" w:rsidR="00D94C2B" w:rsidRPr="00E24C10" w:rsidRDefault="00D94C2B" w:rsidP="00D94C2B">
      <w:pPr>
        <w:jc w:val="center"/>
        <w:rPr>
          <w:b w:val="0"/>
          <w:sz w:val="36"/>
        </w:rPr>
      </w:pPr>
    </w:p>
    <w:p w14:paraId="7103AF47" w14:textId="35682C5B" w:rsidR="0008475D" w:rsidRPr="00E24C10" w:rsidRDefault="0008475D" w:rsidP="00D94C2B">
      <w:pPr>
        <w:jc w:val="center"/>
        <w:rPr>
          <w:b w:val="0"/>
          <w:sz w:val="36"/>
        </w:rPr>
      </w:pPr>
    </w:p>
    <w:p w14:paraId="787A78BF" w14:textId="0D77217D" w:rsidR="0008475D" w:rsidRPr="00E24C10" w:rsidRDefault="0008475D" w:rsidP="00D94C2B">
      <w:pPr>
        <w:jc w:val="center"/>
        <w:rPr>
          <w:b w:val="0"/>
          <w:sz w:val="36"/>
        </w:rPr>
      </w:pPr>
    </w:p>
    <w:p w14:paraId="2E4C73AE" w14:textId="45FEA7B0" w:rsidR="0008475D" w:rsidRPr="00E24C10" w:rsidRDefault="0008475D" w:rsidP="00D94C2B">
      <w:pPr>
        <w:jc w:val="center"/>
        <w:rPr>
          <w:b w:val="0"/>
          <w:sz w:val="36"/>
        </w:rPr>
      </w:pPr>
    </w:p>
    <w:p w14:paraId="5573DDBB" w14:textId="590E441F" w:rsidR="0008475D" w:rsidRPr="00E24C10" w:rsidRDefault="0008475D" w:rsidP="00D94C2B">
      <w:pPr>
        <w:jc w:val="center"/>
        <w:rPr>
          <w:b w:val="0"/>
          <w:sz w:val="36"/>
        </w:rPr>
      </w:pPr>
    </w:p>
    <w:p w14:paraId="13583667" w14:textId="3A2BB86D" w:rsidR="0008475D" w:rsidRPr="00E24C10" w:rsidRDefault="0008475D" w:rsidP="00D94C2B">
      <w:pPr>
        <w:jc w:val="center"/>
        <w:rPr>
          <w:b w:val="0"/>
          <w:sz w:val="36"/>
        </w:rPr>
      </w:pPr>
    </w:p>
    <w:p w14:paraId="3A4F117A" w14:textId="065E5409" w:rsidR="0008475D" w:rsidRPr="00E24C10" w:rsidRDefault="0008475D" w:rsidP="00D94C2B">
      <w:pPr>
        <w:jc w:val="center"/>
        <w:rPr>
          <w:b w:val="0"/>
          <w:sz w:val="36"/>
        </w:rPr>
      </w:pPr>
    </w:p>
    <w:p w14:paraId="0C945A4A" w14:textId="32587265" w:rsidR="0008475D" w:rsidRPr="00E24C10" w:rsidRDefault="0008475D" w:rsidP="0008475D">
      <w:pPr>
        <w:tabs>
          <w:tab w:val="left" w:pos="9414"/>
        </w:tabs>
      </w:pPr>
      <w:r w:rsidRPr="00E24C10">
        <w:tab/>
      </w:r>
    </w:p>
    <w:p w14:paraId="183D88E9" w14:textId="0AAD8B78" w:rsidR="00386118" w:rsidRPr="00E24C10" w:rsidRDefault="00D94C2B" w:rsidP="0008475D">
      <w:pPr>
        <w:pStyle w:val="Heading1"/>
        <w:jc w:val="center"/>
        <w:rPr>
          <w:rFonts w:ascii="Times New Roman" w:hAnsi="Times New Roman" w:cs="Times New Roman"/>
          <w:sz w:val="36"/>
        </w:rPr>
      </w:pPr>
      <w:bookmarkStart w:id="4" w:name="_Toc531431820"/>
      <w:bookmarkStart w:id="5" w:name="_Toc22503807"/>
      <w:r w:rsidRPr="00E24C10">
        <w:rPr>
          <w:rFonts w:ascii="Times New Roman" w:hAnsi="Times New Roman" w:cs="Times New Roman"/>
          <w:sz w:val="36"/>
        </w:rPr>
        <w:t>DANH MỤC CÁC BẢNG</w:t>
      </w:r>
      <w:bookmarkEnd w:id="4"/>
      <w:bookmarkEnd w:id="5"/>
    </w:p>
    <w:p w14:paraId="0BBA22D2" w14:textId="77777777" w:rsidR="00386118" w:rsidRPr="00E24C10" w:rsidRDefault="00386118" w:rsidP="00F96C7E">
      <w:pPr>
        <w:spacing w:before="60"/>
        <w:rPr>
          <w:b w:val="0"/>
          <w:i/>
          <w:szCs w:val="26"/>
        </w:rPr>
      </w:pPr>
    </w:p>
    <w:p w14:paraId="7ED69366" w14:textId="77777777" w:rsidR="00D94C2B" w:rsidRPr="00E24C10" w:rsidRDefault="00D94C2B" w:rsidP="00F96C7E">
      <w:pPr>
        <w:rPr>
          <w:b w:val="0"/>
          <w:sz w:val="36"/>
        </w:rPr>
      </w:pPr>
    </w:p>
    <w:p w14:paraId="08E1AA57" w14:textId="77777777" w:rsidR="00D94C2B" w:rsidRPr="00E24C10" w:rsidRDefault="00D94C2B" w:rsidP="00D94C2B">
      <w:pPr>
        <w:jc w:val="center"/>
        <w:rPr>
          <w:sz w:val="36"/>
        </w:rPr>
      </w:pPr>
    </w:p>
    <w:p w14:paraId="54508FDD" w14:textId="77777777" w:rsidR="00D94C2B" w:rsidRPr="00E24C10" w:rsidRDefault="00D94C2B" w:rsidP="00D94C2B">
      <w:pPr>
        <w:jc w:val="center"/>
        <w:rPr>
          <w:sz w:val="36"/>
        </w:rPr>
      </w:pPr>
    </w:p>
    <w:p w14:paraId="31ABFD55" w14:textId="77777777" w:rsidR="00D94C2B" w:rsidRPr="00E24C10" w:rsidRDefault="00D94C2B" w:rsidP="00D94C2B">
      <w:pPr>
        <w:jc w:val="center"/>
        <w:rPr>
          <w:sz w:val="36"/>
        </w:rPr>
      </w:pPr>
    </w:p>
    <w:p w14:paraId="2E227CDF" w14:textId="77777777" w:rsidR="00D94C2B" w:rsidRPr="00E24C10" w:rsidRDefault="00D94C2B" w:rsidP="00D94C2B">
      <w:pPr>
        <w:jc w:val="center"/>
        <w:rPr>
          <w:sz w:val="36"/>
        </w:rPr>
      </w:pPr>
    </w:p>
    <w:p w14:paraId="7C1D4C6D" w14:textId="77777777" w:rsidR="00D94C2B" w:rsidRPr="00E24C10" w:rsidRDefault="00D94C2B" w:rsidP="00D94C2B">
      <w:pPr>
        <w:jc w:val="center"/>
        <w:rPr>
          <w:sz w:val="36"/>
        </w:rPr>
      </w:pPr>
    </w:p>
    <w:p w14:paraId="0B09F480" w14:textId="77777777" w:rsidR="00D94C2B" w:rsidRPr="00E24C10" w:rsidRDefault="00D94C2B" w:rsidP="00D94C2B">
      <w:pPr>
        <w:jc w:val="center"/>
        <w:rPr>
          <w:sz w:val="36"/>
        </w:rPr>
      </w:pPr>
    </w:p>
    <w:p w14:paraId="17F59291" w14:textId="77777777" w:rsidR="00D94C2B" w:rsidRPr="00E24C10" w:rsidRDefault="00D94C2B" w:rsidP="00D94C2B">
      <w:pPr>
        <w:jc w:val="center"/>
        <w:rPr>
          <w:sz w:val="36"/>
        </w:rPr>
      </w:pPr>
    </w:p>
    <w:p w14:paraId="430483C4" w14:textId="77777777" w:rsidR="00D94C2B" w:rsidRPr="00E24C10" w:rsidRDefault="00D94C2B" w:rsidP="00D94C2B">
      <w:pPr>
        <w:jc w:val="center"/>
        <w:rPr>
          <w:sz w:val="36"/>
        </w:rPr>
      </w:pPr>
    </w:p>
    <w:p w14:paraId="1F3FCDCC" w14:textId="77777777" w:rsidR="00D94C2B" w:rsidRPr="00E24C10" w:rsidRDefault="00D94C2B" w:rsidP="00D94C2B">
      <w:pPr>
        <w:jc w:val="center"/>
        <w:rPr>
          <w:sz w:val="36"/>
        </w:rPr>
      </w:pPr>
    </w:p>
    <w:p w14:paraId="6DC6CB8C" w14:textId="77777777" w:rsidR="00D94C2B" w:rsidRPr="00E24C10" w:rsidRDefault="00D94C2B" w:rsidP="00D94C2B">
      <w:pPr>
        <w:jc w:val="center"/>
        <w:rPr>
          <w:sz w:val="36"/>
        </w:rPr>
      </w:pPr>
    </w:p>
    <w:p w14:paraId="7E7B9BCA" w14:textId="77777777" w:rsidR="00D94C2B" w:rsidRPr="00E24C10" w:rsidRDefault="00D94C2B" w:rsidP="00D94C2B">
      <w:pPr>
        <w:jc w:val="center"/>
        <w:rPr>
          <w:sz w:val="36"/>
        </w:rPr>
      </w:pPr>
    </w:p>
    <w:p w14:paraId="67147DCE" w14:textId="77777777" w:rsidR="00D94C2B" w:rsidRPr="00E24C10" w:rsidRDefault="00D94C2B" w:rsidP="00D94C2B">
      <w:pPr>
        <w:jc w:val="center"/>
        <w:rPr>
          <w:sz w:val="36"/>
        </w:rPr>
      </w:pPr>
    </w:p>
    <w:p w14:paraId="182B378F" w14:textId="77777777" w:rsidR="00AC25CD" w:rsidRPr="00E24C10" w:rsidRDefault="00AC25CD" w:rsidP="00386118">
      <w:pPr>
        <w:rPr>
          <w:sz w:val="36"/>
        </w:rPr>
      </w:pPr>
    </w:p>
    <w:p w14:paraId="70F27EC7" w14:textId="33EE0E86" w:rsidR="00A05F94" w:rsidRPr="00E24C10" w:rsidRDefault="00A05F94" w:rsidP="00A05F94">
      <w:pPr>
        <w:outlineLvl w:val="0"/>
        <w:rPr>
          <w:sz w:val="36"/>
        </w:rPr>
      </w:pPr>
    </w:p>
    <w:p w14:paraId="4EAFF1B6" w14:textId="4C9BD1D8" w:rsidR="0008475D" w:rsidRPr="00E24C10" w:rsidRDefault="0008475D" w:rsidP="00A05F94">
      <w:pPr>
        <w:outlineLvl w:val="0"/>
        <w:rPr>
          <w:sz w:val="36"/>
        </w:rPr>
      </w:pPr>
    </w:p>
    <w:p w14:paraId="238EAAE2" w14:textId="77777777" w:rsidR="005446CA" w:rsidRPr="00E24C10" w:rsidRDefault="005446CA" w:rsidP="00A05F94">
      <w:pPr>
        <w:outlineLvl w:val="0"/>
        <w:rPr>
          <w:sz w:val="36"/>
        </w:rPr>
      </w:pPr>
    </w:p>
    <w:p w14:paraId="21F68730" w14:textId="3470C307" w:rsidR="00A05F94" w:rsidRPr="00E24C10" w:rsidRDefault="0008475D" w:rsidP="005446CA">
      <w:pPr>
        <w:jc w:val="center"/>
        <w:outlineLvl w:val="0"/>
        <w:rPr>
          <w:sz w:val="36"/>
        </w:rPr>
      </w:pPr>
      <w:bookmarkStart w:id="6" w:name="_Toc22503808"/>
      <w:r w:rsidRPr="00E24C10">
        <w:rPr>
          <w:sz w:val="36"/>
        </w:rPr>
        <w:t>CHƯƠNG 1: TỔNG QUAN CHƯƠNG TRÌNH</w:t>
      </w:r>
      <w:bookmarkEnd w:id="6"/>
    </w:p>
    <w:p w14:paraId="09AD0FB0" w14:textId="1E5C2261" w:rsidR="002A09CC" w:rsidRPr="00E24C10" w:rsidRDefault="0008475D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7" w:name="_Toc22503809"/>
      <w:proofErr w:type="spellStart"/>
      <w:r w:rsidRPr="00E24C10">
        <w:rPr>
          <w:i/>
          <w:iCs/>
          <w:sz w:val="32"/>
        </w:rPr>
        <w:t>Giới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thiệu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="002F05EA" w:rsidRPr="00E24C10">
        <w:rPr>
          <w:i/>
          <w:iCs/>
          <w:sz w:val="32"/>
        </w:rPr>
        <w:t>chung</w:t>
      </w:r>
      <w:bookmarkEnd w:id="7"/>
      <w:proofErr w:type="spellEnd"/>
    </w:p>
    <w:p w14:paraId="4F3F7ED8" w14:textId="083020BE" w:rsidR="006A52B7" w:rsidRPr="00E24C10" w:rsidRDefault="002F05EA" w:rsidP="00B022CD">
      <w:pPr>
        <w:pStyle w:val="ListParagraph"/>
        <w:numPr>
          <w:ilvl w:val="1"/>
          <w:numId w:val="2"/>
        </w:numPr>
        <w:outlineLvl w:val="2"/>
        <w:rPr>
          <w:iCs/>
          <w:sz w:val="28"/>
          <w:szCs w:val="28"/>
        </w:rPr>
      </w:pPr>
      <w:bookmarkStart w:id="8" w:name="_Toc22503810"/>
      <w:r w:rsidRPr="00E24C10">
        <w:rPr>
          <w:iCs/>
          <w:sz w:val="28"/>
          <w:szCs w:val="28"/>
        </w:rPr>
        <w:t xml:space="preserve">Machine Learning, </w:t>
      </w:r>
      <w:proofErr w:type="spellStart"/>
      <w:r w:rsidRPr="00E24C10">
        <w:rPr>
          <w:iCs/>
          <w:sz w:val="28"/>
          <w:szCs w:val="28"/>
        </w:rPr>
        <w:t>Tensorflow</w:t>
      </w:r>
      <w:proofErr w:type="spellEnd"/>
      <w:r w:rsidRPr="00E24C10">
        <w:rPr>
          <w:iCs/>
          <w:sz w:val="28"/>
          <w:szCs w:val="28"/>
        </w:rPr>
        <w:t xml:space="preserve"> </w:t>
      </w:r>
      <w:proofErr w:type="spellStart"/>
      <w:r w:rsidRPr="00E24C10">
        <w:rPr>
          <w:iCs/>
          <w:sz w:val="28"/>
          <w:szCs w:val="28"/>
        </w:rPr>
        <w:t>và</w:t>
      </w:r>
      <w:proofErr w:type="spellEnd"/>
      <w:r w:rsidRPr="00E24C10">
        <w:rPr>
          <w:iCs/>
          <w:sz w:val="28"/>
          <w:szCs w:val="28"/>
        </w:rPr>
        <w:t xml:space="preserve"> Layers API</w:t>
      </w:r>
      <w:bookmarkEnd w:id="8"/>
    </w:p>
    <w:p w14:paraId="51F20F3E" w14:textId="7B33B11C" w:rsidR="006A52B7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9" w:name="_Toc22503811"/>
      <w:proofErr w:type="spellStart"/>
      <w:r w:rsidRPr="00E24C10">
        <w:rPr>
          <w:szCs w:val="26"/>
        </w:rPr>
        <w:t>Lí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thuyết</w:t>
      </w:r>
      <w:proofErr w:type="spellEnd"/>
      <w:r w:rsidRPr="00E24C10">
        <w:rPr>
          <w:szCs w:val="26"/>
        </w:rPr>
        <w:t xml:space="preserve"> Machine Learning </w:t>
      </w:r>
      <w:proofErr w:type="spellStart"/>
      <w:r w:rsidRPr="00E24C10">
        <w:rPr>
          <w:szCs w:val="26"/>
        </w:rPr>
        <w:t>cơ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bản</w:t>
      </w:r>
      <w:bookmarkEnd w:id="9"/>
      <w:proofErr w:type="spellEnd"/>
    </w:p>
    <w:p w14:paraId="091E83A6" w14:textId="05D831CD" w:rsidR="00E24C10" w:rsidRDefault="00E24C10" w:rsidP="00E24C10">
      <w:pPr>
        <w:ind w:firstLine="720"/>
        <w:jc w:val="both"/>
        <w:rPr>
          <w:b w:val="0"/>
          <w:bCs/>
          <w:szCs w:val="26"/>
        </w:rPr>
      </w:pP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đây</w:t>
      </w:r>
      <w:proofErr w:type="spellEnd"/>
      <w:r w:rsidRPr="00E24C10">
        <w:rPr>
          <w:b w:val="0"/>
          <w:bCs/>
          <w:szCs w:val="26"/>
        </w:rPr>
        <w:t>, AI - Artificial Intelligence (</w:t>
      </w:r>
      <w:proofErr w:type="spellStart"/>
      <w:r w:rsidRPr="00E24C10">
        <w:rPr>
          <w:b w:val="0"/>
          <w:bCs/>
          <w:szCs w:val="26"/>
        </w:rPr>
        <w:t>Trí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Tuệ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),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Machine Learning (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hoặc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) </w:t>
      </w:r>
      <w:proofErr w:type="spellStart"/>
      <w:r w:rsidRPr="00E24C10">
        <w:rPr>
          <w:b w:val="0"/>
          <w:bCs/>
          <w:szCs w:val="26"/>
        </w:rPr>
        <w:t>nổi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như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bằng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cuộc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cách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mạng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nghiệp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thứ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tư</w:t>
      </w:r>
      <w:proofErr w:type="spellEnd"/>
      <w:r w:rsidRPr="00E24C10">
        <w:rPr>
          <w:b w:val="0"/>
          <w:bCs/>
          <w:szCs w:val="26"/>
        </w:rPr>
        <w:t xml:space="preserve">. </w:t>
      </w:r>
      <w:proofErr w:type="spellStart"/>
      <w:r w:rsidRPr="00E24C10">
        <w:rPr>
          <w:b w:val="0"/>
          <w:bCs/>
          <w:szCs w:val="26"/>
        </w:rPr>
        <w:t>Trí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Tuệ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Nhân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Tạo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đang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len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mọi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đời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sống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chúng</w:t>
      </w:r>
      <w:proofErr w:type="spellEnd"/>
      <w:r w:rsidRPr="00E24C10">
        <w:rPr>
          <w:b w:val="0"/>
          <w:bCs/>
          <w:szCs w:val="26"/>
        </w:rPr>
        <w:t xml:space="preserve"> ta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nhận</w:t>
      </w:r>
      <w:proofErr w:type="spellEnd"/>
      <w:r w:rsidRPr="00E24C10">
        <w:rPr>
          <w:b w:val="0"/>
          <w:bCs/>
          <w:szCs w:val="26"/>
        </w:rPr>
        <w:t xml:space="preserve"> ra. </w:t>
      </w:r>
      <w:proofErr w:type="spellStart"/>
      <w:r w:rsidRPr="00E24C10">
        <w:rPr>
          <w:b w:val="0"/>
          <w:bCs/>
          <w:szCs w:val="26"/>
        </w:rPr>
        <w:t>Xe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hành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</w:t>
      </w:r>
      <w:proofErr w:type="spellStart"/>
      <w:r w:rsidRPr="00E24C10">
        <w:rPr>
          <w:b w:val="0"/>
          <w:bCs/>
          <w:szCs w:val="26"/>
        </w:rPr>
        <w:t>và</w:t>
      </w:r>
      <w:proofErr w:type="spellEnd"/>
      <w:r w:rsidRPr="00E24C10">
        <w:rPr>
          <w:b w:val="0"/>
          <w:bCs/>
          <w:szCs w:val="26"/>
        </w:rPr>
        <w:t xml:space="preserve"> Tesla,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tag </w:t>
      </w:r>
      <w:proofErr w:type="spellStart"/>
      <w:r w:rsidRPr="00E24C10">
        <w:rPr>
          <w:b w:val="0"/>
          <w:bCs/>
          <w:szCs w:val="26"/>
        </w:rPr>
        <w:t>khuôn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mặt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Facebook, </w:t>
      </w:r>
      <w:proofErr w:type="spellStart"/>
      <w:r w:rsidRPr="00E24C10">
        <w:rPr>
          <w:b w:val="0"/>
          <w:bCs/>
          <w:szCs w:val="26"/>
        </w:rPr>
        <w:t>trợ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lý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ảo</w:t>
      </w:r>
      <w:proofErr w:type="spellEnd"/>
      <w:r w:rsidRPr="00E24C10">
        <w:rPr>
          <w:b w:val="0"/>
          <w:bCs/>
          <w:szCs w:val="26"/>
        </w:rPr>
        <w:t xml:space="preserve"> Siri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Apple, </w:t>
      </w:r>
      <w:proofErr w:type="spellStart"/>
      <w:r>
        <w:rPr>
          <w:b w:val="0"/>
          <w:bCs/>
          <w:szCs w:val="26"/>
        </w:rPr>
        <w:t>trợ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ảo</w:t>
      </w:r>
      <w:proofErr w:type="spellEnd"/>
      <w:r>
        <w:rPr>
          <w:b w:val="0"/>
          <w:bCs/>
          <w:szCs w:val="26"/>
        </w:rPr>
        <w:t xml:space="preserve"> Alexa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Amazon, Cortana </w:t>
      </w:r>
      <w:proofErr w:type="spellStart"/>
      <w:r>
        <w:rPr>
          <w:b w:val="0"/>
          <w:bCs/>
          <w:szCs w:val="26"/>
        </w:rPr>
        <w:t>của</w:t>
      </w:r>
      <w:proofErr w:type="spellEnd"/>
      <w:r>
        <w:rPr>
          <w:b w:val="0"/>
          <w:bCs/>
          <w:szCs w:val="26"/>
        </w:rPr>
        <w:t xml:space="preserve"> Microsoft,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sản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phẩm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Amazon, </w:t>
      </w:r>
      <w:proofErr w:type="spellStart"/>
      <w:r w:rsidRPr="00E24C10">
        <w:rPr>
          <w:b w:val="0"/>
          <w:bCs/>
          <w:szCs w:val="26"/>
        </w:rPr>
        <w:t>hệ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thống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gợi</w:t>
      </w:r>
      <w:proofErr w:type="spellEnd"/>
      <w:r w:rsidRPr="00E24C10">
        <w:rPr>
          <w:b w:val="0"/>
          <w:bCs/>
          <w:szCs w:val="26"/>
        </w:rPr>
        <w:t xml:space="preserve"> ý </w:t>
      </w:r>
      <w:proofErr w:type="spellStart"/>
      <w:r w:rsidRPr="00E24C10">
        <w:rPr>
          <w:b w:val="0"/>
          <w:bCs/>
          <w:szCs w:val="26"/>
        </w:rPr>
        <w:t>phim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Netflix,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chơi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cờ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vây</w:t>
      </w:r>
      <w:proofErr w:type="spellEnd"/>
      <w:r w:rsidRPr="00E24C10">
        <w:rPr>
          <w:b w:val="0"/>
          <w:bCs/>
          <w:szCs w:val="26"/>
        </w:rPr>
        <w:t xml:space="preserve"> AlphaGo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Google DeepMind, …, </w:t>
      </w:r>
      <w:proofErr w:type="spellStart"/>
      <w:r w:rsidRPr="00E24C10">
        <w:rPr>
          <w:b w:val="0"/>
          <w:bCs/>
          <w:szCs w:val="26"/>
        </w:rPr>
        <w:t>chỉ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trong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vô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những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ứng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dụng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</w:t>
      </w:r>
      <w:r>
        <w:rPr>
          <w:b w:val="0"/>
          <w:bCs/>
          <w:szCs w:val="26"/>
        </w:rPr>
        <w:t>.</w:t>
      </w:r>
    </w:p>
    <w:p w14:paraId="37318A85" w14:textId="0BD444D8" w:rsidR="00E24C10" w:rsidRPr="00E24C10" w:rsidRDefault="00E24C10" w:rsidP="00E24C10">
      <w:pPr>
        <w:ind w:firstLine="720"/>
        <w:jc w:val="both"/>
        <w:rPr>
          <w:b w:val="0"/>
          <w:bCs/>
          <w:szCs w:val="26"/>
        </w:rPr>
      </w:pPr>
      <w:r w:rsidRPr="00E24C10">
        <w:rPr>
          <w:b w:val="0"/>
          <w:bCs/>
          <w:szCs w:val="26"/>
        </w:rPr>
        <w:t xml:space="preserve">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tập</w:t>
      </w:r>
      <w:proofErr w:type="spellEnd"/>
      <w:r w:rsidRPr="00E24C10">
        <w:rPr>
          <w:b w:val="0"/>
          <w:bCs/>
          <w:szCs w:val="26"/>
        </w:rPr>
        <w:t xml:space="preserve"> con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AI. Theo </w:t>
      </w:r>
      <w:proofErr w:type="spellStart"/>
      <w:r w:rsidRPr="00E24C10">
        <w:rPr>
          <w:b w:val="0"/>
          <w:bCs/>
          <w:szCs w:val="26"/>
        </w:rPr>
        <w:t>định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nghĩa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Wikipedia, Machine learning is the subfield of computer science that “gives computers the ability to learn without being explicitly programmed”. </w:t>
      </w:r>
      <w:proofErr w:type="spellStart"/>
      <w:r w:rsidRPr="00E24C10">
        <w:rPr>
          <w:b w:val="0"/>
          <w:bCs/>
          <w:szCs w:val="26"/>
        </w:rPr>
        <w:t>Nói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đơn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giản</w:t>
      </w:r>
      <w:proofErr w:type="spellEnd"/>
      <w:r w:rsidRPr="00E24C10">
        <w:rPr>
          <w:b w:val="0"/>
          <w:bCs/>
          <w:szCs w:val="26"/>
        </w:rPr>
        <w:t xml:space="preserve">, Machine Learning </w:t>
      </w:r>
      <w:proofErr w:type="spellStart"/>
      <w:r w:rsidRPr="00E24C10">
        <w:rPr>
          <w:b w:val="0"/>
          <w:bCs/>
          <w:szCs w:val="26"/>
        </w:rPr>
        <w:t>là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một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lĩnh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vực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nhỏ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của</w:t>
      </w:r>
      <w:proofErr w:type="spellEnd"/>
      <w:r w:rsidRPr="00E24C10">
        <w:rPr>
          <w:b w:val="0"/>
          <w:bCs/>
          <w:szCs w:val="26"/>
        </w:rPr>
        <w:t xml:space="preserve"> Khoa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Máy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Tính</w:t>
      </w:r>
      <w:proofErr w:type="spellEnd"/>
      <w:r w:rsidRPr="00E24C10">
        <w:rPr>
          <w:b w:val="0"/>
          <w:bCs/>
          <w:szCs w:val="26"/>
        </w:rPr>
        <w:t xml:space="preserve">, </w:t>
      </w:r>
      <w:proofErr w:type="spellStart"/>
      <w:r w:rsidRPr="00E24C10">
        <w:rPr>
          <w:b w:val="0"/>
          <w:bCs/>
          <w:szCs w:val="26"/>
        </w:rPr>
        <w:t>nó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có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khả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năng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tự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học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hỏi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dựa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trên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dữ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liệu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đưa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vào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mà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không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cần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phải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được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lập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trình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cụ</w:t>
      </w:r>
      <w:proofErr w:type="spellEnd"/>
      <w:r w:rsidRPr="00E24C10">
        <w:rPr>
          <w:b w:val="0"/>
          <w:bCs/>
          <w:szCs w:val="26"/>
        </w:rPr>
        <w:t xml:space="preserve"> </w:t>
      </w:r>
      <w:proofErr w:type="spellStart"/>
      <w:r w:rsidRPr="00E24C10"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>.</w:t>
      </w:r>
    </w:p>
    <w:p w14:paraId="1794D7BD" w14:textId="099A9026" w:rsidR="006A52B7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0" w:name="_Toc22503812"/>
      <w:proofErr w:type="spellStart"/>
      <w:r w:rsidRPr="00E24C10">
        <w:rPr>
          <w:szCs w:val="26"/>
        </w:rPr>
        <w:t>Thư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viện</w:t>
      </w:r>
      <w:proofErr w:type="spellEnd"/>
      <w:r w:rsidRPr="00E24C10">
        <w:rPr>
          <w:szCs w:val="26"/>
        </w:rPr>
        <w:t xml:space="preserve"> ML </w:t>
      </w:r>
      <w:proofErr w:type="spellStart"/>
      <w:r w:rsidRPr="00E24C10">
        <w:rPr>
          <w:szCs w:val="26"/>
        </w:rPr>
        <w:t>Tensorflow</w:t>
      </w:r>
      <w:bookmarkEnd w:id="10"/>
      <w:proofErr w:type="spellEnd"/>
    </w:p>
    <w:p w14:paraId="30009A37" w14:textId="7927F3AB" w:rsidR="00A66198" w:rsidRDefault="00A66198" w:rsidP="00BC49E8">
      <w:pPr>
        <w:ind w:firstLine="720"/>
        <w:rPr>
          <w:b w:val="0"/>
          <w:bCs/>
          <w:szCs w:val="26"/>
        </w:rPr>
      </w:pPr>
      <w:r w:rsidRPr="00A66198">
        <w:rPr>
          <w:b w:val="0"/>
          <w:bCs/>
          <w:szCs w:val="26"/>
        </w:rPr>
        <w:t>TensorFlow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viện</w:t>
      </w:r>
      <w:proofErr w:type="spellEnd"/>
      <w:r>
        <w:rPr>
          <w:b w:val="0"/>
          <w:bCs/>
          <w:szCs w:val="26"/>
        </w:rPr>
        <w:t xml:space="preserve"> Machine </w:t>
      </w:r>
      <w:proofErr w:type="spellStart"/>
      <w:r>
        <w:rPr>
          <w:b w:val="0"/>
          <w:bCs/>
          <w:szCs w:val="26"/>
        </w:rPr>
        <w:t>Learining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Google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tháng</w:t>
      </w:r>
      <w:proofErr w:type="spellEnd"/>
      <w:r w:rsidRPr="00A66198">
        <w:rPr>
          <w:b w:val="0"/>
          <w:bCs/>
          <w:szCs w:val="26"/>
        </w:rPr>
        <w:t xml:space="preserve"> 10 </w:t>
      </w:r>
      <w:proofErr w:type="spellStart"/>
      <w:r w:rsidRPr="00A66198">
        <w:rPr>
          <w:b w:val="0"/>
          <w:bCs/>
          <w:szCs w:val="26"/>
        </w:rPr>
        <w:t>năm</w:t>
      </w:r>
      <w:proofErr w:type="spellEnd"/>
      <w:r w:rsidRPr="00A66198">
        <w:rPr>
          <w:b w:val="0"/>
          <w:bCs/>
          <w:szCs w:val="26"/>
        </w:rPr>
        <w:t xml:space="preserve"> 2015. </w:t>
      </w:r>
      <w:proofErr w:type="spellStart"/>
      <w:r w:rsidRPr="00A66198">
        <w:rPr>
          <w:b w:val="0"/>
          <w:bCs/>
          <w:szCs w:val="26"/>
        </w:rPr>
        <w:t>Thư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viện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này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hỗ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trợ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xây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dựng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>
        <w:rPr>
          <w:b w:val="0"/>
          <w:bCs/>
          <w:szCs w:val="26"/>
        </w:rPr>
        <w:t xml:space="preserve"> 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rất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phức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tạp</w:t>
      </w:r>
      <w:proofErr w:type="spellEnd"/>
      <w:r w:rsidRPr="00A66198">
        <w:rPr>
          <w:b w:val="0"/>
          <w:bCs/>
          <w:szCs w:val="26"/>
        </w:rPr>
        <w:t xml:space="preserve"> qua </w:t>
      </w:r>
      <w:proofErr w:type="spellStart"/>
      <w:r w:rsidRPr="00A66198">
        <w:rPr>
          <w:b w:val="0"/>
          <w:bCs/>
          <w:szCs w:val="26"/>
        </w:rPr>
        <w:t>những</w:t>
      </w:r>
      <w:proofErr w:type="spellEnd"/>
      <w:r w:rsidRPr="00A66198">
        <w:rPr>
          <w:b w:val="0"/>
          <w:bCs/>
          <w:szCs w:val="26"/>
        </w:rPr>
        <w:t xml:space="preserve"> API </w:t>
      </w:r>
      <w:proofErr w:type="spellStart"/>
      <w:r w:rsidRPr="00A66198">
        <w:rPr>
          <w:b w:val="0"/>
          <w:bCs/>
          <w:szCs w:val="26"/>
        </w:rPr>
        <w:t>cực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kì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ngắn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gọn</w:t>
      </w:r>
      <w:proofErr w:type="spellEnd"/>
      <w:r w:rsidRPr="00A66198">
        <w:rPr>
          <w:b w:val="0"/>
          <w:bCs/>
          <w:szCs w:val="26"/>
        </w:rPr>
        <w:t xml:space="preserve">. </w:t>
      </w:r>
      <w:proofErr w:type="spellStart"/>
      <w:r w:rsidRPr="00A66198">
        <w:rPr>
          <w:b w:val="0"/>
          <w:bCs/>
          <w:szCs w:val="26"/>
        </w:rPr>
        <w:t>Các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mô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hình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Machine Learning</w:t>
      </w:r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phát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triển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TensorFlow </w:t>
      </w:r>
      <w:proofErr w:type="spellStart"/>
      <w:r w:rsidRPr="00A66198">
        <w:rPr>
          <w:b w:val="0"/>
          <w:bCs/>
          <w:szCs w:val="26"/>
        </w:rPr>
        <w:t>có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thể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được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sử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dụng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nhiều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nền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tảng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khác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nhau</w:t>
      </w:r>
      <w:proofErr w:type="spellEnd"/>
      <w:r w:rsidRPr="00A66198">
        <w:rPr>
          <w:b w:val="0"/>
          <w:bCs/>
          <w:szCs w:val="26"/>
        </w:rPr>
        <w:t xml:space="preserve"> (</w:t>
      </w:r>
      <w:proofErr w:type="spellStart"/>
      <w:r w:rsidRPr="00A66198">
        <w:rPr>
          <w:b w:val="0"/>
          <w:bCs/>
          <w:szCs w:val="26"/>
        </w:rPr>
        <w:t>từ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martphone </w:t>
      </w:r>
      <w:proofErr w:type="spellStart"/>
      <w:r w:rsidRPr="00A66198">
        <w:rPr>
          <w:b w:val="0"/>
          <w:bCs/>
          <w:szCs w:val="26"/>
        </w:rPr>
        <w:t>tới</w:t>
      </w:r>
      <w:proofErr w:type="spellEnd"/>
      <w:r w:rsidRPr="00A66198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D</w:t>
      </w:r>
      <w:r w:rsidRPr="00A66198">
        <w:rPr>
          <w:b w:val="0"/>
          <w:bCs/>
          <w:szCs w:val="26"/>
        </w:rPr>
        <w:t xml:space="preserve">istributed </w:t>
      </w:r>
      <w:r>
        <w:rPr>
          <w:b w:val="0"/>
          <w:bCs/>
          <w:szCs w:val="26"/>
        </w:rPr>
        <w:t>S</w:t>
      </w:r>
      <w:r w:rsidRPr="00A66198">
        <w:rPr>
          <w:b w:val="0"/>
          <w:bCs/>
          <w:szCs w:val="26"/>
        </w:rPr>
        <w:t xml:space="preserve">ervers) </w:t>
      </w:r>
      <w:proofErr w:type="spellStart"/>
      <w:r w:rsidRPr="00A66198">
        <w:rPr>
          <w:b w:val="0"/>
          <w:bCs/>
          <w:szCs w:val="26"/>
        </w:rPr>
        <w:t>và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trên</w:t>
      </w:r>
      <w:proofErr w:type="spellEnd"/>
      <w:r w:rsidRPr="00A66198">
        <w:rPr>
          <w:b w:val="0"/>
          <w:bCs/>
          <w:szCs w:val="26"/>
        </w:rPr>
        <w:t xml:space="preserve"> </w:t>
      </w:r>
      <w:proofErr w:type="spellStart"/>
      <w:r w:rsidRPr="00A66198">
        <w:rPr>
          <w:b w:val="0"/>
          <w:bCs/>
          <w:szCs w:val="26"/>
        </w:rPr>
        <w:t>cả</w:t>
      </w:r>
      <w:proofErr w:type="spellEnd"/>
      <w:r w:rsidRPr="00A66198">
        <w:rPr>
          <w:b w:val="0"/>
          <w:bCs/>
          <w:szCs w:val="26"/>
        </w:rPr>
        <w:t xml:space="preserve"> CPUs </w:t>
      </w:r>
      <w:proofErr w:type="spellStart"/>
      <w:r w:rsidRPr="00A66198">
        <w:rPr>
          <w:b w:val="0"/>
          <w:bCs/>
          <w:szCs w:val="26"/>
        </w:rPr>
        <w:t>lẫn</w:t>
      </w:r>
      <w:proofErr w:type="spellEnd"/>
      <w:r w:rsidRPr="00A66198">
        <w:rPr>
          <w:b w:val="0"/>
          <w:bCs/>
          <w:szCs w:val="26"/>
        </w:rPr>
        <w:t xml:space="preserve"> GPUs.</w:t>
      </w:r>
    </w:p>
    <w:p w14:paraId="0CBBE60E" w14:textId="1F754F2D" w:rsidR="00A66198" w:rsidRDefault="00A66198" w:rsidP="003D5DE8">
      <w:pPr>
        <w:rPr>
          <w:b w:val="0"/>
          <w:bCs/>
          <w:szCs w:val="26"/>
        </w:rPr>
      </w:pPr>
    </w:p>
    <w:p w14:paraId="726B2BA4" w14:textId="31162E0B" w:rsidR="00A66198" w:rsidRDefault="00A66198" w:rsidP="003D5DE8">
      <w:pPr>
        <w:rPr>
          <w:b w:val="0"/>
          <w:bCs/>
          <w:szCs w:val="26"/>
        </w:rPr>
      </w:pPr>
    </w:p>
    <w:p w14:paraId="3AF13C6E" w14:textId="78900A9F" w:rsidR="00A66198" w:rsidRDefault="00A66198" w:rsidP="003D5DE8">
      <w:pPr>
        <w:rPr>
          <w:b w:val="0"/>
          <w:bCs/>
          <w:szCs w:val="26"/>
        </w:rPr>
      </w:pPr>
    </w:p>
    <w:p w14:paraId="48F464E1" w14:textId="0C007D16" w:rsidR="00A66198" w:rsidRDefault="00A66198" w:rsidP="003D5DE8">
      <w:pPr>
        <w:rPr>
          <w:b w:val="0"/>
          <w:bCs/>
          <w:szCs w:val="26"/>
        </w:rPr>
      </w:pPr>
    </w:p>
    <w:p w14:paraId="09CB7E6D" w14:textId="7203D15A" w:rsidR="00A66198" w:rsidRDefault="00A66198" w:rsidP="003D5DE8">
      <w:pPr>
        <w:rPr>
          <w:b w:val="0"/>
          <w:bCs/>
          <w:szCs w:val="26"/>
        </w:rPr>
      </w:pPr>
    </w:p>
    <w:p w14:paraId="7327BAA7" w14:textId="77777777" w:rsidR="00A66198" w:rsidRPr="00A66198" w:rsidRDefault="00A66198" w:rsidP="00A66198">
      <w:pPr>
        <w:ind w:firstLine="720"/>
        <w:jc w:val="both"/>
        <w:outlineLvl w:val="3"/>
        <w:rPr>
          <w:b w:val="0"/>
          <w:bCs/>
          <w:szCs w:val="26"/>
        </w:rPr>
      </w:pPr>
    </w:p>
    <w:p w14:paraId="158B9B92" w14:textId="2BF4A849" w:rsidR="003663AA" w:rsidRDefault="002F05EA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1" w:name="_Toc22503813"/>
      <w:r w:rsidRPr="00E24C10">
        <w:rPr>
          <w:szCs w:val="26"/>
        </w:rPr>
        <w:t xml:space="preserve">Layers API </w:t>
      </w:r>
      <w:proofErr w:type="spellStart"/>
      <w:r w:rsidRPr="00E24C10">
        <w:rPr>
          <w:szCs w:val="26"/>
        </w:rPr>
        <w:t>của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Tensorflow</w:t>
      </w:r>
      <w:bookmarkEnd w:id="11"/>
      <w:proofErr w:type="spellEnd"/>
    </w:p>
    <w:p w14:paraId="63E8C46C" w14:textId="372F1503" w:rsidR="00A66198" w:rsidRPr="00A66198" w:rsidRDefault="00A66198" w:rsidP="00A66198">
      <w:pPr>
        <w:pStyle w:val="ListParagraph"/>
        <w:numPr>
          <w:ilvl w:val="3"/>
          <w:numId w:val="2"/>
        </w:numPr>
        <w:outlineLvl w:val="3"/>
        <w:rPr>
          <w:b w:val="0"/>
          <w:bCs/>
          <w:i/>
          <w:iCs/>
          <w:szCs w:val="26"/>
        </w:rPr>
      </w:pPr>
      <w:bookmarkStart w:id="12" w:name="_Toc22503814"/>
      <w:r w:rsidRPr="00A66198">
        <w:rPr>
          <w:b w:val="0"/>
          <w:bCs/>
          <w:i/>
          <w:iCs/>
          <w:szCs w:val="26"/>
        </w:rPr>
        <w:t>Artificial Neural network</w:t>
      </w:r>
      <w:r w:rsidR="0053340C">
        <w:rPr>
          <w:b w:val="0"/>
          <w:bCs/>
          <w:i/>
          <w:iCs/>
          <w:szCs w:val="26"/>
        </w:rPr>
        <w:t xml:space="preserve"> (ANN)</w:t>
      </w:r>
      <w:bookmarkEnd w:id="12"/>
    </w:p>
    <w:p w14:paraId="78CD22E1" w14:textId="416C2866" w:rsidR="00A66198" w:rsidRDefault="00A66198" w:rsidP="003D5DE8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1B3F94E5" wp14:editId="5B842FBB">
            <wp:extent cx="6561734" cy="37840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217" cy="37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5C45F" w14:textId="7A7040B8" w:rsidR="0053340C" w:rsidRDefault="0053340C" w:rsidP="003D5DE8">
      <w:pPr>
        <w:rPr>
          <w:b w:val="0"/>
          <w:bCs/>
          <w:szCs w:val="26"/>
        </w:rPr>
      </w:pPr>
      <w:r>
        <w:rPr>
          <w:b w:val="0"/>
          <w:bCs/>
          <w:szCs w:val="26"/>
        </w:rPr>
        <w:tab/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N</w:t>
      </w:r>
      <w:r w:rsidRPr="0053340C">
        <w:rPr>
          <w:b w:val="0"/>
          <w:bCs/>
          <w:szCs w:val="26"/>
        </w:rPr>
        <w:t xml:space="preserve">eural </w:t>
      </w:r>
      <w:proofErr w:type="spellStart"/>
      <w:r w:rsidRPr="0053340C">
        <w:rPr>
          <w:b w:val="0"/>
          <w:bCs/>
          <w:szCs w:val="26"/>
        </w:rPr>
        <w:t>nhân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sự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kết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hợp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perceptron hay </w:t>
      </w:r>
      <w:proofErr w:type="spellStart"/>
      <w:r w:rsidRPr="0053340C">
        <w:rPr>
          <w:b w:val="0"/>
          <w:bCs/>
          <w:szCs w:val="26"/>
        </w:rPr>
        <w:t>còn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được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gọi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perceptron </w:t>
      </w:r>
      <w:proofErr w:type="spellStart"/>
      <w:r w:rsidRPr="0053340C">
        <w:rPr>
          <w:b w:val="0"/>
          <w:bCs/>
          <w:szCs w:val="26"/>
        </w:rPr>
        <w:t>đa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>
        <w:rPr>
          <w:b w:val="0"/>
          <w:bCs/>
          <w:szCs w:val="26"/>
        </w:rPr>
        <w:t>.</w:t>
      </w:r>
    </w:p>
    <w:p w14:paraId="1E702D05" w14:textId="2B7F75A8" w:rsidR="0053340C" w:rsidRPr="0053340C" w:rsidRDefault="0053340C" w:rsidP="003D5DE8">
      <w:pPr>
        <w:rPr>
          <w:b w:val="0"/>
          <w:bCs/>
          <w:szCs w:val="26"/>
        </w:rPr>
      </w:pPr>
      <w:r w:rsidRPr="0053340C">
        <w:t xml:space="preserve"> </w:t>
      </w:r>
      <w:r>
        <w:tab/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A</w:t>
      </w:r>
      <w:r w:rsidRPr="0053340C">
        <w:rPr>
          <w:b w:val="0"/>
          <w:bCs/>
          <w:szCs w:val="26"/>
        </w:rPr>
        <w:t xml:space="preserve">NN </w:t>
      </w:r>
      <w:proofErr w:type="spellStart"/>
      <w:r w:rsidRPr="0053340C">
        <w:rPr>
          <w:b w:val="0"/>
          <w:bCs/>
          <w:szCs w:val="26"/>
        </w:rPr>
        <w:t>sẽ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3 </w:t>
      </w:r>
      <w:proofErr w:type="spellStart"/>
      <w:r w:rsidRPr="0053340C">
        <w:rPr>
          <w:b w:val="0"/>
          <w:bCs/>
          <w:szCs w:val="26"/>
        </w:rPr>
        <w:t>kiểu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>:</w:t>
      </w:r>
    </w:p>
    <w:p w14:paraId="507BEC36" w14:textId="78F72333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(Input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trái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3D21B3D3" w14:textId="0EA3DB4B" w:rsidR="0053340C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(Output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bên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phải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cùng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các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đầu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.</w:t>
      </w:r>
    </w:p>
    <w:p w14:paraId="5949A941" w14:textId="5C77AD2B" w:rsidR="00A66198" w:rsidRPr="003D5DE8" w:rsidRDefault="0053340C" w:rsidP="003D5DE8">
      <w:pPr>
        <w:pStyle w:val="ListParagraph"/>
        <w:numPr>
          <w:ilvl w:val="0"/>
          <w:numId w:val="30"/>
        </w:numPr>
        <w:rPr>
          <w:b w:val="0"/>
          <w:bCs/>
          <w:szCs w:val="26"/>
        </w:rPr>
      </w:pP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ẩn</w:t>
      </w:r>
      <w:proofErr w:type="spellEnd"/>
      <w:r w:rsidRPr="003D5DE8">
        <w:rPr>
          <w:b w:val="0"/>
          <w:bCs/>
          <w:szCs w:val="26"/>
        </w:rPr>
        <w:t xml:space="preserve"> (Hidden layer): </w:t>
      </w:r>
      <w:proofErr w:type="spellStart"/>
      <w:r w:rsidRPr="003D5DE8">
        <w:rPr>
          <w:b w:val="0"/>
          <w:bCs/>
          <w:szCs w:val="26"/>
        </w:rPr>
        <w:t>Là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nằm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giữa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và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tầng</w:t>
      </w:r>
      <w:proofErr w:type="spellEnd"/>
      <w:r w:rsidRPr="003D5DE8">
        <w:rPr>
          <w:b w:val="0"/>
          <w:bCs/>
          <w:szCs w:val="26"/>
        </w:rPr>
        <w:t xml:space="preserve"> ra </w:t>
      </w:r>
      <w:proofErr w:type="spellStart"/>
      <w:r w:rsidRPr="003D5DE8">
        <w:rPr>
          <w:b w:val="0"/>
          <w:bCs/>
          <w:szCs w:val="26"/>
        </w:rPr>
        <w:t>thể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hiện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cho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việc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suy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luận</w:t>
      </w:r>
      <w:proofErr w:type="spellEnd"/>
      <w:r w:rsidRPr="003D5DE8">
        <w:rPr>
          <w:b w:val="0"/>
          <w:bCs/>
          <w:szCs w:val="26"/>
        </w:rPr>
        <w:t xml:space="preserve"> logic </w:t>
      </w:r>
      <w:proofErr w:type="spellStart"/>
      <w:r w:rsidRPr="003D5DE8">
        <w:rPr>
          <w:b w:val="0"/>
          <w:bCs/>
          <w:szCs w:val="26"/>
        </w:rPr>
        <w:t>của</w:t>
      </w:r>
      <w:proofErr w:type="spellEnd"/>
      <w:r w:rsidRPr="003D5DE8">
        <w:rPr>
          <w:b w:val="0"/>
          <w:bCs/>
          <w:szCs w:val="26"/>
        </w:rPr>
        <w:t xml:space="preserve"> </w:t>
      </w:r>
      <w:proofErr w:type="spellStart"/>
      <w:r w:rsidRPr="003D5DE8">
        <w:rPr>
          <w:b w:val="0"/>
          <w:bCs/>
          <w:szCs w:val="26"/>
        </w:rPr>
        <w:t>mạng</w:t>
      </w:r>
      <w:proofErr w:type="spellEnd"/>
      <w:r w:rsidRPr="003D5DE8">
        <w:rPr>
          <w:b w:val="0"/>
          <w:bCs/>
          <w:szCs w:val="26"/>
        </w:rPr>
        <w:t>).</w:t>
      </w:r>
    </w:p>
    <w:p w14:paraId="513E7E28" w14:textId="7ED4243F" w:rsidR="0053340C" w:rsidRDefault="0053340C" w:rsidP="003D5DE8">
      <w:pPr>
        <w:ind w:firstLine="72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M</w:t>
      </w:r>
      <w:r w:rsidRPr="0053340C">
        <w:rPr>
          <w:b w:val="0"/>
          <w:bCs/>
          <w:szCs w:val="26"/>
        </w:rPr>
        <w:t>ột</w:t>
      </w:r>
      <w:proofErr w:type="spellEnd"/>
      <w:r w:rsidRPr="0053340C"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A</w:t>
      </w:r>
      <w:r w:rsidRPr="0053340C">
        <w:rPr>
          <w:b w:val="0"/>
          <w:bCs/>
          <w:szCs w:val="26"/>
        </w:rPr>
        <w:t xml:space="preserve">NN </w:t>
      </w:r>
      <w:proofErr w:type="spellStart"/>
      <w:r w:rsidRPr="0053340C">
        <w:rPr>
          <w:b w:val="0"/>
          <w:bCs/>
          <w:szCs w:val="26"/>
        </w:rPr>
        <w:t>chỉ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1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ra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nhiều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ẩn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NN,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một</w:t>
      </w:r>
      <w:proofErr w:type="spellEnd"/>
      <w:r w:rsidRPr="0053340C"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 xml:space="preserve">node </w:t>
      </w:r>
      <w:proofErr w:type="spellStart"/>
      <w:r>
        <w:rPr>
          <w:b w:val="0"/>
          <w:bCs/>
          <w:szCs w:val="26"/>
        </w:rPr>
        <w:t>đơn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lẻ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nhưng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năng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của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. </w:t>
      </w:r>
      <w:proofErr w:type="spellStart"/>
      <w:r w:rsidRPr="0053340C">
        <w:rPr>
          <w:b w:val="0"/>
          <w:bCs/>
          <w:szCs w:val="26"/>
        </w:rPr>
        <w:t>Tuy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nhiên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trong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thực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tế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người</w:t>
      </w:r>
      <w:proofErr w:type="spellEnd"/>
      <w:r w:rsidRPr="0053340C">
        <w:rPr>
          <w:b w:val="0"/>
          <w:bCs/>
          <w:szCs w:val="26"/>
        </w:rPr>
        <w:t xml:space="preserve"> ta </w:t>
      </w:r>
      <w:proofErr w:type="spellStart"/>
      <w:r w:rsidRPr="0053340C">
        <w:rPr>
          <w:b w:val="0"/>
          <w:bCs/>
          <w:szCs w:val="26"/>
        </w:rPr>
        <w:t>thường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chúng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cùng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dạng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với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để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tính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cho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thuận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lợi</w:t>
      </w:r>
      <w:proofErr w:type="spellEnd"/>
      <w:r w:rsidRPr="0053340C">
        <w:rPr>
          <w:b w:val="0"/>
          <w:bCs/>
          <w:szCs w:val="26"/>
        </w:rPr>
        <w:t>.</w:t>
      </w:r>
      <w:r>
        <w:rPr>
          <w:b w:val="0"/>
          <w:bCs/>
          <w:szCs w:val="26"/>
        </w:rPr>
        <w:t xml:space="preserve"> </w:t>
      </w:r>
      <w:r w:rsidRPr="0053340C">
        <w:rPr>
          <w:b w:val="0"/>
          <w:bCs/>
          <w:szCs w:val="26"/>
        </w:rPr>
        <w:t xml:space="preserve">Ở </w:t>
      </w:r>
      <w:proofErr w:type="spellStart"/>
      <w:r w:rsidRPr="0053340C">
        <w:rPr>
          <w:b w:val="0"/>
          <w:bCs/>
          <w:szCs w:val="26"/>
        </w:rPr>
        <w:t>mỗi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tầng</w:t>
      </w:r>
      <w:proofErr w:type="spellEnd"/>
      <w:r w:rsidRPr="0053340C">
        <w:rPr>
          <w:b w:val="0"/>
          <w:bCs/>
          <w:szCs w:val="26"/>
        </w:rPr>
        <w:t xml:space="preserve">, </w:t>
      </w:r>
      <w:proofErr w:type="spellStart"/>
      <w:r w:rsidRPr="0053340C">
        <w:rPr>
          <w:b w:val="0"/>
          <w:bCs/>
          <w:szCs w:val="26"/>
        </w:rPr>
        <w:t>số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lượng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nút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mạng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thể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khác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nhau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tuỳ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thuộc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vào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bài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toán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và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cách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giải</w:t>
      </w:r>
      <w:proofErr w:type="spellEnd"/>
      <w:r w:rsidRPr="0053340C">
        <w:rPr>
          <w:b w:val="0"/>
          <w:bCs/>
          <w:szCs w:val="26"/>
        </w:rPr>
        <w:t xml:space="preserve"> </w:t>
      </w:r>
      <w:proofErr w:type="spellStart"/>
      <w:r w:rsidRPr="0053340C">
        <w:rPr>
          <w:b w:val="0"/>
          <w:bCs/>
          <w:szCs w:val="26"/>
        </w:rPr>
        <w:t>quyết</w:t>
      </w:r>
      <w:proofErr w:type="spellEnd"/>
      <w:r w:rsidRPr="0053340C">
        <w:rPr>
          <w:b w:val="0"/>
          <w:bCs/>
          <w:szCs w:val="26"/>
        </w:rPr>
        <w:t>.</w:t>
      </w:r>
    </w:p>
    <w:p w14:paraId="2A03424F" w14:textId="77777777" w:rsidR="003D5DE8" w:rsidRDefault="003D5DE8" w:rsidP="0053340C">
      <w:pPr>
        <w:ind w:firstLine="720"/>
        <w:jc w:val="both"/>
        <w:rPr>
          <w:b w:val="0"/>
          <w:bCs/>
          <w:szCs w:val="26"/>
        </w:rPr>
      </w:pPr>
    </w:p>
    <w:p w14:paraId="28B6995F" w14:textId="799D9618" w:rsidR="0053340C" w:rsidRDefault="0053340C" w:rsidP="0053340C">
      <w:pPr>
        <w:pStyle w:val="ListParagraph"/>
        <w:numPr>
          <w:ilvl w:val="3"/>
          <w:numId w:val="2"/>
        </w:numPr>
        <w:jc w:val="both"/>
        <w:rPr>
          <w:b w:val="0"/>
          <w:bCs/>
          <w:i/>
          <w:iCs/>
          <w:szCs w:val="26"/>
        </w:rPr>
      </w:pPr>
      <w:r w:rsidRPr="0053340C">
        <w:rPr>
          <w:b w:val="0"/>
          <w:bCs/>
          <w:i/>
          <w:iCs/>
          <w:szCs w:val="26"/>
        </w:rPr>
        <w:t>Layers API</w:t>
      </w:r>
    </w:p>
    <w:p w14:paraId="5E374DAF" w14:textId="14CDA52E" w:rsidR="0053340C" w:rsidRDefault="003D5DE8" w:rsidP="003D5DE8">
      <w:pPr>
        <w:pStyle w:val="ListParagraph"/>
        <w:numPr>
          <w:ilvl w:val="1"/>
          <w:numId w:val="2"/>
        </w:numPr>
        <w:jc w:val="both"/>
        <w:outlineLvl w:val="3"/>
        <w:rPr>
          <w:sz w:val="28"/>
          <w:szCs w:val="28"/>
        </w:rPr>
      </w:pPr>
      <w:bookmarkStart w:id="13" w:name="_Toc22503815"/>
      <w:proofErr w:type="spellStart"/>
      <w:r w:rsidRPr="00F31D18">
        <w:rPr>
          <w:sz w:val="28"/>
          <w:szCs w:val="28"/>
        </w:rPr>
        <w:t>Về</w:t>
      </w:r>
      <w:proofErr w:type="spellEnd"/>
      <w:r w:rsidRPr="00F31D18">
        <w:rPr>
          <w:sz w:val="28"/>
          <w:szCs w:val="28"/>
        </w:rPr>
        <w:t xml:space="preserve"> </w:t>
      </w:r>
      <w:proofErr w:type="spellStart"/>
      <w:r w:rsidRPr="00F31D18">
        <w:rPr>
          <w:sz w:val="28"/>
          <w:szCs w:val="28"/>
        </w:rPr>
        <w:t>đồ</w:t>
      </w:r>
      <w:proofErr w:type="spellEnd"/>
      <w:r w:rsidRPr="00F31D18">
        <w:rPr>
          <w:sz w:val="28"/>
          <w:szCs w:val="28"/>
        </w:rPr>
        <w:t xml:space="preserve"> </w:t>
      </w:r>
      <w:proofErr w:type="spellStart"/>
      <w:r w:rsidRPr="00F31D18">
        <w:rPr>
          <w:sz w:val="28"/>
          <w:szCs w:val="28"/>
        </w:rPr>
        <w:t>án</w:t>
      </w:r>
      <w:bookmarkEnd w:id="13"/>
      <w:proofErr w:type="spellEnd"/>
    </w:p>
    <w:p w14:paraId="60ACDB16" w14:textId="77777777" w:rsidR="003D5DE8" w:rsidRPr="003D5DE8" w:rsidRDefault="003D5DE8" w:rsidP="003D5DE8">
      <w:pPr>
        <w:jc w:val="both"/>
        <w:outlineLvl w:val="3"/>
        <w:rPr>
          <w:sz w:val="28"/>
          <w:szCs w:val="28"/>
        </w:rPr>
      </w:pPr>
    </w:p>
    <w:p w14:paraId="3EB168CF" w14:textId="75B3F7CD" w:rsidR="00B80E5B" w:rsidRPr="00E24C10" w:rsidRDefault="00D51566" w:rsidP="00B022CD">
      <w:pPr>
        <w:pStyle w:val="ListParagraph"/>
        <w:numPr>
          <w:ilvl w:val="0"/>
          <w:numId w:val="2"/>
        </w:numPr>
        <w:outlineLvl w:val="1"/>
        <w:rPr>
          <w:i/>
          <w:iCs/>
          <w:sz w:val="32"/>
        </w:rPr>
      </w:pPr>
      <w:bookmarkStart w:id="14" w:name="_Toc22503816"/>
      <w:proofErr w:type="spellStart"/>
      <w:r w:rsidRPr="00E24C10">
        <w:rPr>
          <w:i/>
          <w:iCs/>
          <w:sz w:val="32"/>
        </w:rPr>
        <w:t>Đặc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tả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phần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mềm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TensorGram</w:t>
      </w:r>
      <w:bookmarkEnd w:id="14"/>
      <w:proofErr w:type="spellEnd"/>
    </w:p>
    <w:p w14:paraId="0D4877D1" w14:textId="14BE0D8D" w:rsidR="00B80E5B" w:rsidRPr="00E24C10" w:rsidRDefault="00B80E5B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15" w:name="_Toc22503817"/>
      <w:proofErr w:type="spellStart"/>
      <w:r w:rsidRPr="00E24C10">
        <w:rPr>
          <w:sz w:val="28"/>
          <w:szCs w:val="28"/>
        </w:rPr>
        <w:t>Phần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mềm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TensorGram</w:t>
      </w:r>
      <w:bookmarkEnd w:id="15"/>
      <w:proofErr w:type="spellEnd"/>
    </w:p>
    <w:p w14:paraId="102C7BE9" w14:textId="500C64EA" w:rsidR="00B80E5B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6" w:name="_Toc22503818"/>
      <w:proofErr w:type="spellStart"/>
      <w:r w:rsidRPr="00E24C10">
        <w:rPr>
          <w:szCs w:val="26"/>
        </w:rPr>
        <w:t>Giới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thiệu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về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phần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mềm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TensorGram</w:t>
      </w:r>
      <w:bookmarkEnd w:id="16"/>
      <w:proofErr w:type="spellEnd"/>
    </w:p>
    <w:p w14:paraId="06885195" w14:textId="67799F19" w:rsidR="00F31D18" w:rsidRPr="00F31D18" w:rsidRDefault="00F31D18" w:rsidP="00E80FEC">
      <w:pPr>
        <w:ind w:firstLine="720"/>
        <w:rPr>
          <w:b w:val="0"/>
          <w:bCs/>
          <w:szCs w:val="26"/>
        </w:rPr>
      </w:pPr>
      <w:proofErr w:type="spellStart"/>
      <w:r>
        <w:rPr>
          <w:b w:val="0"/>
          <w:bCs/>
          <w:szCs w:val="26"/>
        </w:rPr>
        <w:t>Tensor</w:t>
      </w:r>
      <w:r w:rsidR="00BC49E8">
        <w:rPr>
          <w:b w:val="0"/>
          <w:bCs/>
          <w:szCs w:val="26"/>
        </w:rPr>
        <w:t>G</w:t>
      </w:r>
      <w:r>
        <w:rPr>
          <w:b w:val="0"/>
          <w:bCs/>
          <w:szCs w:val="26"/>
        </w:rPr>
        <w:t>ram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mềm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nhỏ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gọn</w:t>
      </w:r>
      <w:proofErr w:type="spellEnd"/>
      <w:r>
        <w:rPr>
          <w:b w:val="0"/>
          <w:bCs/>
          <w:szCs w:val="26"/>
        </w:rPr>
        <w:t xml:space="preserve"> (portable) </w:t>
      </w:r>
      <w:proofErr w:type="spellStart"/>
      <w:r>
        <w:rPr>
          <w:b w:val="0"/>
          <w:bCs/>
          <w:szCs w:val="26"/>
        </w:rPr>
        <w:t>chạy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đồ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hoá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</w:t>
      </w:r>
      <w:r w:rsidR="007704A2">
        <w:rPr>
          <w:b w:val="0"/>
          <w:bCs/>
          <w:i/>
          <w:iCs/>
          <w:szCs w:val="26"/>
        </w:rPr>
        <w:t>ANN</w:t>
      </w:r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được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định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nghĩa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bởi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thông</w:t>
      </w:r>
      <w:proofErr w:type="spellEnd"/>
      <w:r>
        <w:rPr>
          <w:b w:val="0"/>
          <w:bCs/>
          <w:szCs w:val="26"/>
        </w:rPr>
        <w:t xml:space="preserve"> qua </w:t>
      </w:r>
      <w:proofErr w:type="spellStart"/>
      <w:r>
        <w:rPr>
          <w:b w:val="0"/>
          <w:bCs/>
          <w:szCs w:val="26"/>
        </w:rPr>
        <w:t>đoạn</w:t>
      </w:r>
      <w:proofErr w:type="spellEnd"/>
      <w:r>
        <w:rPr>
          <w:b w:val="0"/>
          <w:bCs/>
          <w:szCs w:val="26"/>
        </w:rPr>
        <w:t xml:space="preserve"> </w:t>
      </w:r>
      <w:r w:rsidR="007704A2">
        <w:rPr>
          <w:b w:val="0"/>
          <w:bCs/>
          <w:szCs w:val="26"/>
        </w:rPr>
        <w:t>P</w:t>
      </w:r>
      <w:r>
        <w:rPr>
          <w:b w:val="0"/>
          <w:bCs/>
          <w:szCs w:val="26"/>
        </w:rPr>
        <w:t xml:space="preserve">ython </w:t>
      </w:r>
      <w:r w:rsidR="007704A2">
        <w:rPr>
          <w:b w:val="0"/>
          <w:bCs/>
          <w:szCs w:val="26"/>
        </w:rPr>
        <w:t>Sc</w:t>
      </w:r>
      <w:r>
        <w:rPr>
          <w:b w:val="0"/>
          <w:bCs/>
          <w:szCs w:val="26"/>
        </w:rPr>
        <w:t xml:space="preserve">ripts </w:t>
      </w:r>
      <w:proofErr w:type="spellStart"/>
      <w:r>
        <w:rPr>
          <w:b w:val="0"/>
          <w:bCs/>
          <w:szCs w:val="26"/>
        </w:rPr>
        <w:t>nhập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trực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tiếp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khung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soạn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thảo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chương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trình</w:t>
      </w:r>
      <w:proofErr w:type="spellEnd"/>
      <w:r>
        <w:rPr>
          <w:b w:val="0"/>
          <w:bCs/>
          <w:i/>
          <w:i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thành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 w:rsidR="007704A2">
        <w:rPr>
          <w:b w:val="0"/>
          <w:bCs/>
          <w:szCs w:val="26"/>
        </w:rPr>
        <w:t xml:space="preserve"> TensorFlow</w:t>
      </w:r>
      <w:r>
        <w:rPr>
          <w:b w:val="0"/>
          <w:bCs/>
          <w:szCs w:val="26"/>
        </w:rPr>
        <w:t xml:space="preserve"> Layer</w:t>
      </w:r>
      <w:r w:rsidR="007704A2">
        <w:rPr>
          <w:b w:val="0"/>
          <w:bCs/>
          <w:szCs w:val="26"/>
        </w:rPr>
        <w:t>s</w:t>
      </w:r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4207DE28" w14:textId="15DBF174" w:rsidR="00B80E5B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7" w:name="_Toc22503819"/>
      <w:r w:rsidRPr="00E24C10">
        <w:rPr>
          <w:szCs w:val="26"/>
        </w:rPr>
        <w:t>Use Case Diagram</w:t>
      </w:r>
      <w:bookmarkEnd w:id="17"/>
    </w:p>
    <w:p w14:paraId="31CAB19A" w14:textId="0EB9FD96" w:rsidR="00F31D18" w:rsidRPr="00F31D18" w:rsidRDefault="007361D0" w:rsidP="003D5DE8">
      <w:pPr>
        <w:rPr>
          <w:szCs w:val="26"/>
        </w:rPr>
      </w:pPr>
      <w:r>
        <w:rPr>
          <w:noProof/>
          <w:szCs w:val="26"/>
        </w:rPr>
        <w:drawing>
          <wp:inline distT="0" distB="0" distL="0" distR="0" wp14:anchorId="1ECF3578" wp14:editId="4173B380">
            <wp:extent cx="6569075" cy="1901825"/>
            <wp:effectExtent l="0" t="0" r="3175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07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1E5B" w14:textId="10E10634" w:rsidR="00B022CD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8" w:name="_Toc22503820"/>
      <w:proofErr w:type="spellStart"/>
      <w:r w:rsidRPr="00E24C10">
        <w:rPr>
          <w:szCs w:val="26"/>
        </w:rPr>
        <w:t>Tính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năng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chính</w:t>
      </w:r>
      <w:bookmarkEnd w:id="18"/>
      <w:proofErr w:type="spellEnd"/>
    </w:p>
    <w:p w14:paraId="23B7BA88" w14:textId="1C3577FD" w:rsidR="007704A2" w:rsidRPr="007704A2" w:rsidRDefault="007704A2" w:rsidP="007704A2">
      <w:pPr>
        <w:pStyle w:val="ListParagraph"/>
        <w:numPr>
          <w:ilvl w:val="0"/>
          <w:numId w:val="30"/>
        </w:numPr>
        <w:rPr>
          <w:szCs w:val="26"/>
        </w:rPr>
      </w:pPr>
      <w:proofErr w:type="spellStart"/>
      <w:r>
        <w:rPr>
          <w:b w:val="0"/>
          <w:bCs/>
          <w:szCs w:val="26"/>
        </w:rPr>
        <w:t>Tạo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Diragram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ANN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>
        <w:rPr>
          <w:b w:val="0"/>
          <w:bCs/>
          <w:szCs w:val="26"/>
        </w:rPr>
        <w:t xml:space="preserve"> TensorFlow Layer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hiển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thị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trên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>.</w:t>
      </w:r>
    </w:p>
    <w:p w14:paraId="49033D47" w14:textId="1E577523" w:rsidR="007704A2" w:rsidRPr="007704A2" w:rsidRDefault="007704A2" w:rsidP="007704A2">
      <w:pPr>
        <w:pStyle w:val="ListParagraph"/>
        <w:numPr>
          <w:ilvl w:val="0"/>
          <w:numId w:val="30"/>
        </w:numPr>
        <w:rPr>
          <w:szCs w:val="26"/>
        </w:rPr>
      </w:pPr>
      <w:proofErr w:type="spellStart"/>
      <w:r>
        <w:rPr>
          <w:b w:val="0"/>
          <w:bCs/>
          <w:szCs w:val="26"/>
        </w:rPr>
        <w:t>Thể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hiện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thông</w:t>
      </w:r>
      <w:proofErr w:type="spellEnd"/>
      <w:r>
        <w:rPr>
          <w:b w:val="0"/>
          <w:bCs/>
          <w:szCs w:val="26"/>
        </w:rPr>
        <w:t xml:space="preserve"> tin chi </w:t>
      </w:r>
      <w:proofErr w:type="spellStart"/>
      <w:r>
        <w:rPr>
          <w:b w:val="0"/>
          <w:bCs/>
          <w:szCs w:val="26"/>
        </w:rPr>
        <w:t>tiết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về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từng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trong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mạng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click </w:t>
      </w:r>
      <w:proofErr w:type="spellStart"/>
      <w:r>
        <w:rPr>
          <w:b w:val="0"/>
          <w:bCs/>
          <w:szCs w:val="26"/>
        </w:rPr>
        <w:t>chuột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vào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đó</w:t>
      </w:r>
      <w:proofErr w:type="spellEnd"/>
      <w:r>
        <w:rPr>
          <w:b w:val="0"/>
          <w:bCs/>
          <w:szCs w:val="26"/>
        </w:rPr>
        <w:t>.</w:t>
      </w:r>
    </w:p>
    <w:p w14:paraId="28FC0CEC" w14:textId="7C8F3E56" w:rsidR="007704A2" w:rsidRPr="007704A2" w:rsidRDefault="007704A2" w:rsidP="007704A2">
      <w:pPr>
        <w:pStyle w:val="ListParagraph"/>
        <w:numPr>
          <w:ilvl w:val="0"/>
          <w:numId w:val="30"/>
        </w:numPr>
        <w:rPr>
          <w:szCs w:val="26"/>
        </w:rPr>
      </w:pPr>
      <w:proofErr w:type="spellStart"/>
      <w:r>
        <w:rPr>
          <w:b w:val="0"/>
          <w:bCs/>
          <w:szCs w:val="26"/>
        </w:rPr>
        <w:t>Tìm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kiếm</w:t>
      </w:r>
      <w:proofErr w:type="spellEnd"/>
      <w:r>
        <w:rPr>
          <w:b w:val="0"/>
          <w:bCs/>
          <w:szCs w:val="26"/>
        </w:rPr>
        <w:t xml:space="preserve"> Layer </w:t>
      </w:r>
      <w:proofErr w:type="spellStart"/>
      <w:r>
        <w:rPr>
          <w:b w:val="0"/>
          <w:bCs/>
          <w:szCs w:val="26"/>
        </w:rPr>
        <w:t>theo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tên</w:t>
      </w:r>
      <w:proofErr w:type="spellEnd"/>
      <w:r>
        <w:rPr>
          <w:b w:val="0"/>
          <w:bCs/>
          <w:szCs w:val="26"/>
        </w:rPr>
        <w:t>.</w:t>
      </w:r>
    </w:p>
    <w:p w14:paraId="09BA6AF3" w14:textId="4A48E832" w:rsidR="00B022CD" w:rsidRDefault="00B022CD" w:rsidP="00B022CD">
      <w:pPr>
        <w:pStyle w:val="ListParagraph"/>
        <w:numPr>
          <w:ilvl w:val="2"/>
          <w:numId w:val="2"/>
        </w:numPr>
        <w:outlineLvl w:val="3"/>
        <w:rPr>
          <w:szCs w:val="26"/>
        </w:rPr>
      </w:pPr>
      <w:bookmarkStart w:id="19" w:name="_Toc22503821"/>
      <w:proofErr w:type="spellStart"/>
      <w:r w:rsidRPr="00E24C10">
        <w:rPr>
          <w:szCs w:val="26"/>
        </w:rPr>
        <w:t>Ứng</w:t>
      </w:r>
      <w:proofErr w:type="spellEnd"/>
      <w:r w:rsidRPr="00E24C10">
        <w:rPr>
          <w:szCs w:val="26"/>
        </w:rPr>
        <w:t xml:space="preserve"> </w:t>
      </w:r>
      <w:proofErr w:type="spellStart"/>
      <w:r w:rsidRPr="00E24C10">
        <w:rPr>
          <w:szCs w:val="26"/>
        </w:rPr>
        <w:t>dụng</w:t>
      </w:r>
      <w:bookmarkEnd w:id="19"/>
      <w:proofErr w:type="spellEnd"/>
    </w:p>
    <w:p w14:paraId="6A00A459" w14:textId="03EA10D6" w:rsidR="007704A2" w:rsidRDefault="007704A2" w:rsidP="007704A2">
      <w:pPr>
        <w:ind w:firstLine="720"/>
        <w:rPr>
          <w:b w:val="0"/>
          <w:bCs/>
          <w:szCs w:val="26"/>
        </w:rPr>
      </w:pPr>
      <w:proofErr w:type="spellStart"/>
      <w:r w:rsidRPr="007704A2">
        <w:rPr>
          <w:b w:val="0"/>
          <w:bCs/>
          <w:szCs w:val="26"/>
        </w:rPr>
        <w:t>Giúp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người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dùng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có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cái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nhìn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trực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quan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về</w:t>
      </w:r>
      <w:proofErr w:type="spellEnd"/>
      <w:r w:rsidRPr="007704A2">
        <w:rPr>
          <w:b w:val="0"/>
          <w:bCs/>
          <w:szCs w:val="26"/>
        </w:rPr>
        <w:t xml:space="preserve"> ANN </w:t>
      </w:r>
      <w:proofErr w:type="spellStart"/>
      <w:r w:rsidRPr="007704A2">
        <w:rPr>
          <w:b w:val="0"/>
          <w:bCs/>
          <w:szCs w:val="26"/>
        </w:rPr>
        <w:t>của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 w:rsidRPr="007704A2">
        <w:rPr>
          <w:b w:val="0"/>
          <w:bCs/>
          <w:szCs w:val="26"/>
        </w:rPr>
        <w:t>mình</w:t>
      </w:r>
      <w:proofErr w:type="spellEnd"/>
      <w:r w:rsidRPr="007704A2"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dưới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dạng</w:t>
      </w:r>
      <w:proofErr w:type="spellEnd"/>
      <w:r>
        <w:rPr>
          <w:b w:val="0"/>
          <w:bCs/>
          <w:szCs w:val="26"/>
        </w:rPr>
        <w:t xml:space="preserve"> </w:t>
      </w:r>
      <w:r>
        <w:rPr>
          <w:b w:val="0"/>
          <w:bCs/>
          <w:szCs w:val="26"/>
        </w:rPr>
        <w:t>TensorFlow Layer</w:t>
      </w:r>
      <w:r>
        <w:rPr>
          <w:b w:val="0"/>
          <w:bCs/>
          <w:szCs w:val="26"/>
        </w:rPr>
        <w:t xml:space="preserve"> Diagram </w:t>
      </w:r>
      <w:proofErr w:type="spellStart"/>
      <w:r>
        <w:rPr>
          <w:b w:val="0"/>
          <w:bCs/>
          <w:szCs w:val="26"/>
        </w:rPr>
        <w:t>mà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không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đặt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sử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dụng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TensorBoard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cồng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kềnh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phức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tạp</w:t>
      </w:r>
      <w:proofErr w:type="spellEnd"/>
      <w:r>
        <w:rPr>
          <w:b w:val="0"/>
          <w:bCs/>
          <w:szCs w:val="26"/>
        </w:rPr>
        <w:t xml:space="preserve">, </w:t>
      </w:r>
      <w:proofErr w:type="spellStart"/>
      <w:r>
        <w:rPr>
          <w:b w:val="0"/>
          <w:bCs/>
          <w:szCs w:val="26"/>
        </w:rPr>
        <w:t>cũng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như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thay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phải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xây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dựng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lại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đầy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đủ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ANN </w:t>
      </w:r>
      <w:proofErr w:type="spellStart"/>
      <w:r>
        <w:rPr>
          <w:b w:val="0"/>
          <w:bCs/>
          <w:szCs w:val="26"/>
        </w:rPr>
        <w:t>thì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giờ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đây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người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dùng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chỉ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cần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vài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câu</w:t>
      </w:r>
      <w:proofErr w:type="spellEnd"/>
      <w:r>
        <w:rPr>
          <w:b w:val="0"/>
          <w:bCs/>
          <w:szCs w:val="26"/>
        </w:rPr>
        <w:t xml:space="preserve"> python scripts </w:t>
      </w:r>
      <w:proofErr w:type="spellStart"/>
      <w:r>
        <w:rPr>
          <w:b w:val="0"/>
          <w:bCs/>
          <w:szCs w:val="26"/>
        </w:rPr>
        <w:t>là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đủ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cho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mình</w:t>
      </w:r>
      <w:proofErr w:type="spellEnd"/>
      <w:r>
        <w:rPr>
          <w:b w:val="0"/>
          <w:bCs/>
          <w:szCs w:val="26"/>
        </w:rPr>
        <w:t xml:space="preserve"> </w:t>
      </w:r>
      <w:proofErr w:type="spellStart"/>
      <w:r>
        <w:rPr>
          <w:b w:val="0"/>
          <w:bCs/>
          <w:szCs w:val="26"/>
        </w:rPr>
        <w:t>một</w:t>
      </w:r>
      <w:proofErr w:type="spellEnd"/>
      <w:r>
        <w:rPr>
          <w:b w:val="0"/>
          <w:bCs/>
          <w:szCs w:val="26"/>
        </w:rPr>
        <w:t xml:space="preserve"> ANN on-the-go.</w:t>
      </w:r>
    </w:p>
    <w:p w14:paraId="715437C5" w14:textId="77777777" w:rsidR="00337569" w:rsidRPr="007704A2" w:rsidRDefault="00337569" w:rsidP="007704A2">
      <w:pPr>
        <w:ind w:firstLine="720"/>
        <w:rPr>
          <w:b w:val="0"/>
          <w:bCs/>
          <w:szCs w:val="26"/>
        </w:rPr>
      </w:pPr>
    </w:p>
    <w:p w14:paraId="2BAABC43" w14:textId="1655A6F5" w:rsidR="00B022CD" w:rsidRDefault="00B80E5B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0" w:name="_Toc22503822"/>
      <w:proofErr w:type="spellStart"/>
      <w:r w:rsidRPr="00E24C10">
        <w:rPr>
          <w:sz w:val="28"/>
          <w:szCs w:val="28"/>
        </w:rPr>
        <w:t>Giao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diện</w:t>
      </w:r>
      <w:proofErr w:type="spellEnd"/>
      <w:r w:rsidRPr="00E24C10">
        <w:rPr>
          <w:sz w:val="28"/>
          <w:szCs w:val="28"/>
        </w:rPr>
        <w:t xml:space="preserve"> </w:t>
      </w:r>
      <w:bookmarkEnd w:id="20"/>
      <w:proofErr w:type="spellStart"/>
      <w:r w:rsidR="000C333C">
        <w:rPr>
          <w:sz w:val="28"/>
          <w:szCs w:val="28"/>
        </w:rPr>
        <w:t>chương</w:t>
      </w:r>
      <w:proofErr w:type="spellEnd"/>
      <w:r w:rsidR="000C333C">
        <w:rPr>
          <w:sz w:val="28"/>
          <w:szCs w:val="28"/>
        </w:rPr>
        <w:t xml:space="preserve"> </w:t>
      </w:r>
      <w:proofErr w:type="spellStart"/>
      <w:r w:rsidR="000C333C">
        <w:rPr>
          <w:sz w:val="28"/>
          <w:szCs w:val="28"/>
        </w:rPr>
        <w:t>trình</w:t>
      </w:r>
      <w:proofErr w:type="spellEnd"/>
    </w:p>
    <w:p w14:paraId="6EF2BB79" w14:textId="039F2132" w:rsidR="00337569" w:rsidRDefault="00337569" w:rsidP="00337569">
      <w:pPr>
        <w:outlineLvl w:val="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936D0" wp14:editId="42DF0FA3">
                <wp:simplePos x="0" y="0"/>
                <wp:positionH relativeFrom="column">
                  <wp:posOffset>490118</wp:posOffset>
                </wp:positionH>
                <wp:positionV relativeFrom="paragraph">
                  <wp:posOffset>3431972</wp:posOffset>
                </wp:positionV>
                <wp:extent cx="468173" cy="328777"/>
                <wp:effectExtent l="38100" t="38100" r="27305" b="3365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173" cy="3287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AD6E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38.6pt;margin-top:270.25pt;width:36.85pt;height:25.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6D04E" wp14:editId="4B6ABC94">
                <wp:simplePos x="0" y="0"/>
                <wp:positionH relativeFrom="column">
                  <wp:posOffset>1572768</wp:posOffset>
                </wp:positionH>
                <wp:positionV relativeFrom="paragraph">
                  <wp:posOffset>2467888</wp:posOffset>
                </wp:positionV>
                <wp:extent cx="870509" cy="1293165"/>
                <wp:effectExtent l="38100" t="38100" r="25400" b="215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0509" cy="1293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DA4C7" id="Straight Arrow Connector 77" o:spid="_x0000_s1026" type="#_x0000_t32" style="position:absolute;margin-left:123.85pt;margin-top:194.3pt;width:68.55pt;height:101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2163EF" wp14:editId="2035277D">
                <wp:simplePos x="0" y="0"/>
                <wp:positionH relativeFrom="column">
                  <wp:posOffset>5388991</wp:posOffset>
                </wp:positionH>
                <wp:positionV relativeFrom="paragraph">
                  <wp:posOffset>2466238</wp:posOffset>
                </wp:positionV>
                <wp:extent cx="240030" cy="1300582"/>
                <wp:effectExtent l="0" t="38100" r="64770" b="139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" cy="130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21CAA" id="Straight Arrow Connector 79" o:spid="_x0000_s1026" type="#_x0000_t32" style="position:absolute;margin-left:424.35pt;margin-top:194.2pt;width:18.9pt;height:102.4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8F20E" wp14:editId="3238B78F">
                <wp:simplePos x="0" y="0"/>
                <wp:positionH relativeFrom="column">
                  <wp:posOffset>2209190</wp:posOffset>
                </wp:positionH>
                <wp:positionV relativeFrom="paragraph">
                  <wp:posOffset>374218</wp:posOffset>
                </wp:positionV>
                <wp:extent cx="395021" cy="1265530"/>
                <wp:effectExtent l="0" t="38100" r="62230" b="3048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21" cy="1265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D37A3" id="Straight Arrow Connector 81" o:spid="_x0000_s1026" type="#_x0000_t32" style="position:absolute;margin-left:173.95pt;margin-top:29.45pt;width:31.1pt;height:99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" strokecolor="#4472c4 [3208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4B801" wp14:editId="44E6B7EC">
                <wp:simplePos x="0" y="0"/>
                <wp:positionH relativeFrom="column">
                  <wp:posOffset>1572336</wp:posOffset>
                </wp:positionH>
                <wp:positionV relativeFrom="paragraph">
                  <wp:posOffset>1639417</wp:posOffset>
                </wp:positionV>
                <wp:extent cx="1280160" cy="307239"/>
                <wp:effectExtent l="0" t="0" r="15240" b="1714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072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75048" w14:textId="3CA2B974" w:rsidR="00337569" w:rsidRDefault="00337569">
                            <w:r>
                              <w:t xml:space="preserve">Thanh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4B801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123.8pt;margin-top:129.1pt;width:100.8pt;height:24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" fillcolor="white [3201]" strokecolor="black [3200]" strokeweight="1pt">
                <v:textbox>
                  <w:txbxContent>
                    <w:p w14:paraId="19C75048" w14:textId="3CA2B974" w:rsidR="00337569" w:rsidRDefault="00337569">
                      <w:r>
                        <w:t xml:space="preserve">Thanh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cụ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37569">
        <w:rPr>
          <w:sz w:val="28"/>
          <w:szCs w:val="28"/>
        </w:rPr>
        <w:drawing>
          <wp:inline distT="0" distB="0" distL="0" distR="0" wp14:anchorId="575F15A4" wp14:editId="622AC3CE">
            <wp:extent cx="6583680" cy="3540125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24A5" w14:textId="72198C20" w:rsidR="00337569" w:rsidRDefault="00337569" w:rsidP="00337569">
      <w:pPr>
        <w:outlineLvl w:val="2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18CC7" wp14:editId="60BEDA68">
                <wp:simplePos x="0" y="0"/>
                <wp:positionH relativeFrom="column">
                  <wp:posOffset>43891</wp:posOffset>
                </wp:positionH>
                <wp:positionV relativeFrom="paragraph">
                  <wp:posOffset>46736</wp:posOffset>
                </wp:positionV>
                <wp:extent cx="1799539" cy="606425"/>
                <wp:effectExtent l="0" t="0" r="10795" b="222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39" cy="60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9EDD79" w14:textId="135EA838" w:rsidR="00337569" w:rsidRDefault="00337569">
                            <w:proofErr w:type="spellStart"/>
                            <w:r>
                              <w:t>Nút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thực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</w:t>
                            </w:r>
                            <w:proofErr w:type="spellEnd"/>
                            <w:r>
                              <w:t xml:space="preserve"> python scripts </w:t>
                            </w:r>
                            <w:r>
                              <w:sym w:font="Wingdings" w:char="F0E0"/>
                            </w:r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18CC7" id="Text Box 82" o:spid="_x0000_s1027" type="#_x0000_t202" style="position:absolute;margin-left:3.45pt;margin-top:3.7pt;width:141.7pt;height:4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" fillcolor="white [3201]" strokeweight=".5pt">
                <v:textbox>
                  <w:txbxContent>
                    <w:p w14:paraId="589EDD79" w14:textId="135EA838" w:rsidR="00337569" w:rsidRDefault="00337569">
                      <w:proofErr w:type="spellStart"/>
                      <w:r>
                        <w:t>Nút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thực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</w:t>
                      </w:r>
                      <w:proofErr w:type="spellEnd"/>
                      <w:r>
                        <w:t xml:space="preserve"> python scripts </w:t>
                      </w:r>
                      <w:r>
                        <w:sym w:font="Wingdings" w:char="F0E0"/>
                      </w:r>
                      <w:r>
                        <w:t xml:space="preserve">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1816B" wp14:editId="263E9F1C">
                <wp:simplePos x="0" y="0"/>
                <wp:positionH relativeFrom="column">
                  <wp:posOffset>2165299</wp:posOffset>
                </wp:positionH>
                <wp:positionV relativeFrom="paragraph">
                  <wp:posOffset>39421</wp:posOffset>
                </wp:positionV>
                <wp:extent cx="1901952" cy="607162"/>
                <wp:effectExtent l="0" t="0" r="22225" b="2159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952" cy="6071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B6BB9" w14:textId="3087FB24" w:rsidR="00337569" w:rsidRDefault="00337569">
                            <w:proofErr w:type="spellStart"/>
                            <w:r>
                              <w:t>Nơi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python scripts </w:t>
                            </w:r>
                            <w:proofErr w:type="spellStart"/>
                            <w:r>
                              <w:t>chứa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tả</w:t>
                            </w:r>
                            <w:proofErr w:type="spellEnd"/>
                            <w:r>
                              <w:t xml:space="preserve"> về 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816B" id="Text Box 75" o:spid="_x0000_s1028" type="#_x0000_t202" style="position:absolute;margin-left:170.5pt;margin-top:3.1pt;width:149.75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" fillcolor="white [3201]" strokecolor="black [3200]" strokeweight="1pt">
                <v:textbox>
                  <w:txbxContent>
                    <w:p w14:paraId="166B6BB9" w14:textId="3087FB24" w:rsidR="00337569" w:rsidRDefault="00337569">
                      <w:proofErr w:type="spellStart"/>
                      <w:r>
                        <w:t>Nơi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python scripts </w:t>
                      </w:r>
                      <w:proofErr w:type="spellStart"/>
                      <w:r>
                        <w:t>chứa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tả</w:t>
                      </w:r>
                      <w:proofErr w:type="spellEnd"/>
                      <w:r>
                        <w:t xml:space="preserve"> về ANN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475E7" wp14:editId="1D216C26">
                <wp:simplePos x="0" y="0"/>
                <wp:positionH relativeFrom="column">
                  <wp:posOffset>4740021</wp:posOffset>
                </wp:positionH>
                <wp:positionV relativeFrom="paragraph">
                  <wp:posOffset>46253</wp:posOffset>
                </wp:positionV>
                <wp:extent cx="1938528" cy="606831"/>
                <wp:effectExtent l="0" t="0" r="24130" b="2222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6068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654D0" w14:textId="0398544D" w:rsidR="00337569" w:rsidRPr="00337569" w:rsidRDefault="00337569">
                            <w:proofErr w:type="spellStart"/>
                            <w:r w:rsidRPr="00337569">
                              <w:t>Nơi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proofErr w:type="spellStart"/>
                            <w:r w:rsidRPr="00337569">
                              <w:t>hiển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proofErr w:type="spellStart"/>
                            <w:r w:rsidRPr="00337569">
                              <w:t>thị</w:t>
                            </w:r>
                            <w:proofErr w:type="spellEnd"/>
                            <w:r w:rsidRPr="00337569">
                              <w:t xml:space="preserve"> </w:t>
                            </w:r>
                            <w:r w:rsidRPr="00337569">
                              <w:rPr>
                                <w:szCs w:val="26"/>
                              </w:rPr>
                              <w:t>TensorFlow</w:t>
                            </w:r>
                            <w:r>
                              <w:rPr>
                                <w:szCs w:val="26"/>
                              </w:rPr>
                              <w:t xml:space="preserve"> </w:t>
                            </w:r>
                            <w:r w:rsidRPr="00337569">
                              <w:rPr>
                                <w:szCs w:val="26"/>
                              </w:rPr>
                              <w:t>Layer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75E7" id="Text Box 78" o:spid="_x0000_s1029" type="#_x0000_t202" style="position:absolute;margin-left:373.25pt;margin-top:3.65pt;width:152.65pt;height:4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" fillcolor="white [3201]" strokecolor="black [3200]" strokeweight="1pt">
                <v:textbox>
                  <w:txbxContent>
                    <w:p w14:paraId="2AE654D0" w14:textId="0398544D" w:rsidR="00337569" w:rsidRPr="00337569" w:rsidRDefault="00337569">
                      <w:proofErr w:type="spellStart"/>
                      <w:r w:rsidRPr="00337569">
                        <w:t>Nơi</w:t>
                      </w:r>
                      <w:proofErr w:type="spellEnd"/>
                      <w:r w:rsidRPr="00337569">
                        <w:t xml:space="preserve"> </w:t>
                      </w:r>
                      <w:proofErr w:type="spellStart"/>
                      <w:r w:rsidRPr="00337569">
                        <w:t>hiển</w:t>
                      </w:r>
                      <w:proofErr w:type="spellEnd"/>
                      <w:r w:rsidRPr="00337569">
                        <w:t xml:space="preserve"> </w:t>
                      </w:r>
                      <w:proofErr w:type="spellStart"/>
                      <w:r w:rsidRPr="00337569">
                        <w:t>thị</w:t>
                      </w:r>
                      <w:proofErr w:type="spellEnd"/>
                      <w:r w:rsidRPr="00337569">
                        <w:t xml:space="preserve"> </w:t>
                      </w:r>
                      <w:r w:rsidRPr="00337569">
                        <w:rPr>
                          <w:szCs w:val="26"/>
                        </w:rPr>
                        <w:t>TensorFlow</w:t>
                      </w:r>
                      <w:r>
                        <w:rPr>
                          <w:szCs w:val="26"/>
                        </w:rPr>
                        <w:t xml:space="preserve"> </w:t>
                      </w:r>
                      <w:r w:rsidRPr="00337569">
                        <w:rPr>
                          <w:szCs w:val="26"/>
                        </w:rPr>
                        <w:t>Layer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0768500" w14:textId="77777777" w:rsidR="00337569" w:rsidRPr="00337569" w:rsidRDefault="00337569" w:rsidP="00337569">
      <w:pPr>
        <w:outlineLvl w:val="2"/>
        <w:rPr>
          <w:sz w:val="28"/>
          <w:szCs w:val="28"/>
        </w:rPr>
      </w:pPr>
    </w:p>
    <w:p w14:paraId="249DA5B4" w14:textId="77777777" w:rsidR="00B022CD" w:rsidRPr="00E24C10" w:rsidRDefault="00B022CD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1" w:name="_Toc22503823"/>
      <w:proofErr w:type="spellStart"/>
      <w:r w:rsidRPr="00E24C10">
        <w:rPr>
          <w:sz w:val="28"/>
          <w:szCs w:val="28"/>
        </w:rPr>
        <w:t>Yêu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cầu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kĩ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thuật</w:t>
      </w:r>
      <w:bookmarkStart w:id="22" w:name="_GoBack"/>
      <w:bookmarkEnd w:id="21"/>
      <w:bookmarkEnd w:id="22"/>
      <w:proofErr w:type="spellEnd"/>
    </w:p>
    <w:p w14:paraId="21978238" w14:textId="77777777" w:rsidR="00B022CD" w:rsidRPr="00E24C10" w:rsidRDefault="00B022CD" w:rsidP="00B022CD">
      <w:pPr>
        <w:pStyle w:val="ListParagraph"/>
        <w:numPr>
          <w:ilvl w:val="1"/>
          <w:numId w:val="2"/>
        </w:numPr>
        <w:outlineLvl w:val="2"/>
        <w:rPr>
          <w:sz w:val="28"/>
          <w:szCs w:val="28"/>
        </w:rPr>
      </w:pPr>
      <w:bookmarkStart w:id="23" w:name="_Toc22503824"/>
      <w:proofErr w:type="spellStart"/>
      <w:r w:rsidRPr="00E24C10">
        <w:rPr>
          <w:sz w:val="28"/>
          <w:szCs w:val="28"/>
        </w:rPr>
        <w:t>Mục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tiêu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thực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hiện</w:t>
      </w:r>
      <w:bookmarkEnd w:id="23"/>
      <w:proofErr w:type="spellEnd"/>
    </w:p>
    <w:p w14:paraId="438A2939" w14:textId="16C7145C" w:rsidR="00B022CD" w:rsidRPr="00E24C10" w:rsidRDefault="00B022CD" w:rsidP="00F31D18">
      <w:pPr>
        <w:rPr>
          <w:i/>
          <w:iCs/>
          <w:sz w:val="32"/>
        </w:rPr>
      </w:pPr>
    </w:p>
    <w:p w14:paraId="6E64CD42" w14:textId="22D32F6B" w:rsidR="00B022CD" w:rsidRPr="00E24C10" w:rsidRDefault="00B022CD" w:rsidP="00F31D18">
      <w:pPr>
        <w:rPr>
          <w:i/>
          <w:iCs/>
          <w:sz w:val="32"/>
        </w:rPr>
      </w:pPr>
    </w:p>
    <w:p w14:paraId="62560F7E" w14:textId="1A9D416C" w:rsidR="00B022CD" w:rsidRPr="00E24C10" w:rsidRDefault="00B022CD" w:rsidP="00F31D18">
      <w:pPr>
        <w:rPr>
          <w:i/>
          <w:iCs/>
          <w:sz w:val="32"/>
        </w:rPr>
      </w:pPr>
    </w:p>
    <w:p w14:paraId="1DE38E40" w14:textId="3DD4E1B3" w:rsidR="00B022CD" w:rsidRPr="00E24C10" w:rsidRDefault="00B022CD" w:rsidP="00F31D18">
      <w:pPr>
        <w:rPr>
          <w:i/>
          <w:iCs/>
          <w:sz w:val="32"/>
        </w:rPr>
      </w:pPr>
    </w:p>
    <w:p w14:paraId="2AE36F90" w14:textId="723BB17D" w:rsidR="00B022CD" w:rsidRPr="00E24C10" w:rsidRDefault="00B022CD" w:rsidP="00F31D18">
      <w:pPr>
        <w:rPr>
          <w:i/>
          <w:iCs/>
          <w:sz w:val="32"/>
        </w:rPr>
      </w:pPr>
    </w:p>
    <w:p w14:paraId="771501DE" w14:textId="7BF58C6B" w:rsidR="00B022CD" w:rsidRPr="00E24C10" w:rsidRDefault="00B022CD" w:rsidP="00F31D18">
      <w:pPr>
        <w:rPr>
          <w:i/>
          <w:iCs/>
          <w:sz w:val="32"/>
        </w:rPr>
      </w:pPr>
    </w:p>
    <w:p w14:paraId="1618DEEF" w14:textId="532D2641" w:rsidR="00B022CD" w:rsidRPr="00E24C10" w:rsidRDefault="00B022CD" w:rsidP="00F31D18">
      <w:pPr>
        <w:rPr>
          <w:i/>
          <w:iCs/>
          <w:sz w:val="32"/>
        </w:rPr>
      </w:pPr>
    </w:p>
    <w:p w14:paraId="062164A2" w14:textId="55A9054C" w:rsidR="00B022CD" w:rsidRDefault="00B022CD" w:rsidP="00F31D18">
      <w:pPr>
        <w:rPr>
          <w:i/>
          <w:iCs/>
          <w:sz w:val="32"/>
        </w:rPr>
      </w:pPr>
    </w:p>
    <w:p w14:paraId="503D0D66" w14:textId="5137E542" w:rsidR="00F31D18" w:rsidRDefault="00F31D18" w:rsidP="00F31D18">
      <w:pPr>
        <w:rPr>
          <w:i/>
          <w:iCs/>
          <w:sz w:val="32"/>
        </w:rPr>
      </w:pPr>
    </w:p>
    <w:p w14:paraId="686301B2" w14:textId="3944F902" w:rsidR="00F31D18" w:rsidRDefault="00F31D18" w:rsidP="00F31D18">
      <w:pPr>
        <w:rPr>
          <w:i/>
          <w:iCs/>
          <w:sz w:val="32"/>
        </w:rPr>
      </w:pPr>
    </w:p>
    <w:p w14:paraId="08235F51" w14:textId="77777777" w:rsidR="00F31D18" w:rsidRPr="00E24C10" w:rsidRDefault="00F31D18" w:rsidP="00F31D18">
      <w:pPr>
        <w:rPr>
          <w:i/>
          <w:iCs/>
          <w:sz w:val="32"/>
        </w:rPr>
      </w:pPr>
    </w:p>
    <w:p w14:paraId="06794C29" w14:textId="77777777" w:rsidR="00B022CD" w:rsidRPr="00E24C10" w:rsidRDefault="00B022CD" w:rsidP="00B022CD">
      <w:pPr>
        <w:outlineLvl w:val="0"/>
        <w:rPr>
          <w:i/>
          <w:iCs/>
          <w:sz w:val="32"/>
        </w:rPr>
      </w:pPr>
    </w:p>
    <w:p w14:paraId="16CC0C20" w14:textId="698353A1" w:rsidR="00B543A0" w:rsidRPr="00E24C10" w:rsidRDefault="00B022CD" w:rsidP="004564FE">
      <w:pPr>
        <w:jc w:val="center"/>
        <w:outlineLvl w:val="0"/>
        <w:rPr>
          <w:sz w:val="36"/>
        </w:rPr>
      </w:pPr>
      <w:bookmarkStart w:id="24" w:name="_Toc22503825"/>
      <w:r w:rsidRPr="00E24C10">
        <w:rPr>
          <w:sz w:val="36"/>
        </w:rPr>
        <w:t xml:space="preserve">CHƯƠNG 2: </w:t>
      </w:r>
      <w:r w:rsidR="004564FE" w:rsidRPr="00E24C10">
        <w:rPr>
          <w:sz w:val="36"/>
        </w:rPr>
        <w:t>KẾ HOẠCH THỰC HIỆN</w:t>
      </w:r>
      <w:bookmarkEnd w:id="24"/>
    </w:p>
    <w:p w14:paraId="532A3DBD" w14:textId="365161FE" w:rsidR="004564FE" w:rsidRPr="00E24C10" w:rsidRDefault="00E231C7" w:rsidP="004564FE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25" w:name="_Toc22503826"/>
      <w:proofErr w:type="spellStart"/>
      <w:r w:rsidRPr="00E24C10">
        <w:rPr>
          <w:i/>
          <w:iCs/>
          <w:sz w:val="32"/>
        </w:rPr>
        <w:t>Kế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hoạch</w:t>
      </w:r>
      <w:bookmarkEnd w:id="25"/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51"/>
        <w:gridCol w:w="9612"/>
      </w:tblGrid>
      <w:tr w:rsidR="00F87BDF" w:rsidRPr="00E24C10" w14:paraId="785CA3F6" w14:textId="77777777" w:rsidTr="00603110">
        <w:tc>
          <w:tcPr>
            <w:tcW w:w="540" w:type="dxa"/>
          </w:tcPr>
          <w:p w14:paraId="7E0FDD18" w14:textId="3FC6AF52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Tuần</w:t>
            </w:r>
            <w:proofErr w:type="spellEnd"/>
          </w:p>
        </w:tc>
        <w:tc>
          <w:tcPr>
            <w:tcW w:w="9823" w:type="dxa"/>
          </w:tcPr>
          <w:p w14:paraId="41A1D45C" w14:textId="0609FC29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</w:tr>
      <w:tr w:rsidR="00F87BDF" w:rsidRPr="00E24C10" w14:paraId="01C9CEBC" w14:textId="77777777" w:rsidTr="00603110">
        <w:tc>
          <w:tcPr>
            <w:tcW w:w="540" w:type="dxa"/>
          </w:tcPr>
          <w:p w14:paraId="150B0CB4" w14:textId="07BD6CD8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5</w:t>
            </w:r>
          </w:p>
        </w:tc>
        <w:tc>
          <w:tcPr>
            <w:tcW w:w="9823" w:type="dxa"/>
          </w:tcPr>
          <w:p w14:paraId="63F32470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4458CBB" w14:textId="77777777" w:rsidTr="00603110">
        <w:tc>
          <w:tcPr>
            <w:tcW w:w="540" w:type="dxa"/>
          </w:tcPr>
          <w:p w14:paraId="360CA0F2" w14:textId="644C44A2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6</w:t>
            </w:r>
          </w:p>
        </w:tc>
        <w:tc>
          <w:tcPr>
            <w:tcW w:w="9823" w:type="dxa"/>
          </w:tcPr>
          <w:p w14:paraId="1D87228F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4A92B91" w14:textId="77777777" w:rsidTr="00603110">
        <w:tc>
          <w:tcPr>
            <w:tcW w:w="540" w:type="dxa"/>
          </w:tcPr>
          <w:p w14:paraId="5B34D865" w14:textId="5CF1DB0F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7</w:t>
            </w:r>
          </w:p>
        </w:tc>
        <w:tc>
          <w:tcPr>
            <w:tcW w:w="9823" w:type="dxa"/>
          </w:tcPr>
          <w:p w14:paraId="155E7B34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763F0991" w14:textId="77777777" w:rsidTr="00603110">
        <w:tc>
          <w:tcPr>
            <w:tcW w:w="540" w:type="dxa"/>
          </w:tcPr>
          <w:p w14:paraId="48F943ED" w14:textId="456DB0FB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8</w:t>
            </w:r>
          </w:p>
        </w:tc>
        <w:tc>
          <w:tcPr>
            <w:tcW w:w="9823" w:type="dxa"/>
          </w:tcPr>
          <w:p w14:paraId="1DAFA44E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51BB2A9" w14:textId="77777777" w:rsidTr="00603110">
        <w:tc>
          <w:tcPr>
            <w:tcW w:w="540" w:type="dxa"/>
          </w:tcPr>
          <w:p w14:paraId="6B5EF995" w14:textId="1C2B618E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9</w:t>
            </w:r>
          </w:p>
        </w:tc>
        <w:tc>
          <w:tcPr>
            <w:tcW w:w="9823" w:type="dxa"/>
          </w:tcPr>
          <w:p w14:paraId="3599B759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5C8547CF" w14:textId="77777777" w:rsidTr="00603110">
        <w:tc>
          <w:tcPr>
            <w:tcW w:w="540" w:type="dxa"/>
          </w:tcPr>
          <w:p w14:paraId="72A1FBB9" w14:textId="5BCF6CFA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10</w:t>
            </w:r>
          </w:p>
        </w:tc>
        <w:tc>
          <w:tcPr>
            <w:tcW w:w="9823" w:type="dxa"/>
          </w:tcPr>
          <w:p w14:paraId="4B42CB7D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64FE1377" w14:textId="77777777" w:rsidTr="00603110">
        <w:tc>
          <w:tcPr>
            <w:tcW w:w="540" w:type="dxa"/>
          </w:tcPr>
          <w:p w14:paraId="45FA2325" w14:textId="1378D6C3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11</w:t>
            </w:r>
          </w:p>
        </w:tc>
        <w:tc>
          <w:tcPr>
            <w:tcW w:w="9823" w:type="dxa"/>
          </w:tcPr>
          <w:p w14:paraId="2823158A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6B291A4C" w14:textId="77777777" w:rsidR="00200D3E" w:rsidRPr="00E24C10" w:rsidRDefault="00200D3E" w:rsidP="00F87BDF">
      <w:pPr>
        <w:rPr>
          <w:i/>
          <w:iCs/>
          <w:sz w:val="32"/>
        </w:rPr>
      </w:pPr>
    </w:p>
    <w:p w14:paraId="1A648F3E" w14:textId="0E69961B" w:rsidR="00F87BDF" w:rsidRPr="00E24C10" w:rsidRDefault="004564FE" w:rsidP="00F87BDF">
      <w:pPr>
        <w:pStyle w:val="ListParagraph"/>
        <w:numPr>
          <w:ilvl w:val="0"/>
          <w:numId w:val="20"/>
        </w:numPr>
        <w:outlineLvl w:val="1"/>
        <w:rPr>
          <w:i/>
          <w:iCs/>
          <w:sz w:val="32"/>
        </w:rPr>
      </w:pPr>
      <w:bookmarkStart w:id="26" w:name="_Toc22503827"/>
      <w:proofErr w:type="spellStart"/>
      <w:r w:rsidRPr="00E24C10">
        <w:rPr>
          <w:i/>
          <w:iCs/>
          <w:sz w:val="32"/>
        </w:rPr>
        <w:t>Phân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công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công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việc</w:t>
      </w:r>
      <w:bookmarkEnd w:id="2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430"/>
        <w:gridCol w:w="6030"/>
        <w:gridCol w:w="1273"/>
      </w:tblGrid>
      <w:tr w:rsidR="00F87BDF" w:rsidRPr="00E24C10" w14:paraId="54EC7E91" w14:textId="77777777" w:rsidTr="00F87BDF">
        <w:tc>
          <w:tcPr>
            <w:tcW w:w="625" w:type="dxa"/>
          </w:tcPr>
          <w:p w14:paraId="0F91FAEF" w14:textId="44C4CA88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TT</w:t>
            </w:r>
          </w:p>
        </w:tc>
        <w:tc>
          <w:tcPr>
            <w:tcW w:w="2430" w:type="dxa"/>
          </w:tcPr>
          <w:p w14:paraId="6E544ECE" w14:textId="61216252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Tên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sinh</w:t>
            </w:r>
            <w:proofErr w:type="spellEnd"/>
            <w:r w:rsidR="00E45FFD"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="00E45FFD" w:rsidRPr="00E24C10">
              <w:rPr>
                <w:b w:val="0"/>
                <w:bCs/>
                <w:szCs w:val="26"/>
              </w:rPr>
              <w:t>viên</w:t>
            </w:r>
            <w:proofErr w:type="spellEnd"/>
          </w:p>
        </w:tc>
        <w:tc>
          <w:tcPr>
            <w:tcW w:w="6030" w:type="dxa"/>
          </w:tcPr>
          <w:p w14:paraId="33602694" w14:textId="662994EF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Miêu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tả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công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việc</w:t>
            </w:r>
            <w:proofErr w:type="spellEnd"/>
          </w:p>
        </w:tc>
        <w:tc>
          <w:tcPr>
            <w:tcW w:w="1273" w:type="dxa"/>
          </w:tcPr>
          <w:p w14:paraId="0AB4CB6B" w14:textId="1A831B29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Đóng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</w:t>
            </w:r>
            <w:proofErr w:type="spellStart"/>
            <w:r w:rsidRPr="00E24C10">
              <w:rPr>
                <w:b w:val="0"/>
                <w:bCs/>
                <w:szCs w:val="26"/>
              </w:rPr>
              <w:t>góp</w:t>
            </w:r>
            <w:proofErr w:type="spellEnd"/>
          </w:p>
        </w:tc>
      </w:tr>
      <w:tr w:rsidR="00F87BDF" w:rsidRPr="00E24C10" w14:paraId="3F8ABF60" w14:textId="77777777" w:rsidTr="00F87BDF">
        <w:tc>
          <w:tcPr>
            <w:tcW w:w="625" w:type="dxa"/>
          </w:tcPr>
          <w:p w14:paraId="0FC07172" w14:textId="38A76FE8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1</w:t>
            </w:r>
          </w:p>
        </w:tc>
        <w:tc>
          <w:tcPr>
            <w:tcW w:w="2430" w:type="dxa"/>
          </w:tcPr>
          <w:p w14:paraId="64CCE40D" w14:textId="416454D8" w:rsidR="00F87BDF" w:rsidRPr="00E24C10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Huỳnh</w:t>
            </w:r>
            <w:proofErr w:type="spellEnd"/>
            <w:r w:rsidRPr="00E24C10">
              <w:rPr>
                <w:b w:val="0"/>
                <w:bCs/>
                <w:szCs w:val="26"/>
              </w:rPr>
              <w:t xml:space="preserve"> Q.H. Vương</w:t>
            </w:r>
          </w:p>
        </w:tc>
        <w:tc>
          <w:tcPr>
            <w:tcW w:w="6030" w:type="dxa"/>
          </w:tcPr>
          <w:p w14:paraId="2355A50F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27A9FE3A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1C2F509B" w14:textId="77777777" w:rsidTr="00F87BDF">
        <w:tc>
          <w:tcPr>
            <w:tcW w:w="625" w:type="dxa"/>
          </w:tcPr>
          <w:p w14:paraId="48DCAA94" w14:textId="0A7CF76B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2</w:t>
            </w:r>
          </w:p>
        </w:tc>
        <w:tc>
          <w:tcPr>
            <w:tcW w:w="2430" w:type="dxa"/>
          </w:tcPr>
          <w:p w14:paraId="5488CE66" w14:textId="18C9BD71" w:rsidR="00F87BDF" w:rsidRPr="00E24C10" w:rsidRDefault="00F87BDF" w:rsidP="00B40711">
            <w:pPr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 xml:space="preserve">Minh </w:t>
            </w:r>
            <w:proofErr w:type="spellStart"/>
            <w:r w:rsidRPr="00E24C10">
              <w:rPr>
                <w:b w:val="0"/>
                <w:bCs/>
                <w:szCs w:val="26"/>
              </w:rPr>
              <w:t>Trung</w:t>
            </w:r>
            <w:proofErr w:type="spellEnd"/>
          </w:p>
        </w:tc>
        <w:tc>
          <w:tcPr>
            <w:tcW w:w="6030" w:type="dxa"/>
          </w:tcPr>
          <w:p w14:paraId="1F6308B5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3551BF94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  <w:tr w:rsidR="00F87BDF" w:rsidRPr="00E24C10" w14:paraId="7548C9F6" w14:textId="77777777" w:rsidTr="00F87BDF">
        <w:tc>
          <w:tcPr>
            <w:tcW w:w="625" w:type="dxa"/>
          </w:tcPr>
          <w:p w14:paraId="5E341ADB" w14:textId="772C7911" w:rsidR="00F87BDF" w:rsidRPr="00E24C10" w:rsidRDefault="00F87BDF" w:rsidP="00B40711">
            <w:pPr>
              <w:jc w:val="center"/>
              <w:rPr>
                <w:b w:val="0"/>
                <w:bCs/>
                <w:szCs w:val="26"/>
              </w:rPr>
            </w:pPr>
            <w:r w:rsidRPr="00E24C10">
              <w:rPr>
                <w:b w:val="0"/>
                <w:bCs/>
                <w:szCs w:val="26"/>
              </w:rPr>
              <w:t>3</w:t>
            </w:r>
          </w:p>
        </w:tc>
        <w:tc>
          <w:tcPr>
            <w:tcW w:w="2430" w:type="dxa"/>
          </w:tcPr>
          <w:p w14:paraId="0FF72784" w14:textId="51DD2D3C" w:rsidR="00F87BDF" w:rsidRPr="00E24C10" w:rsidRDefault="00F87BDF" w:rsidP="00B40711">
            <w:pPr>
              <w:rPr>
                <w:b w:val="0"/>
                <w:bCs/>
                <w:szCs w:val="26"/>
              </w:rPr>
            </w:pPr>
            <w:proofErr w:type="spellStart"/>
            <w:r w:rsidRPr="00E24C10">
              <w:rPr>
                <w:b w:val="0"/>
                <w:bCs/>
                <w:szCs w:val="26"/>
              </w:rPr>
              <w:t>Việt</w:t>
            </w:r>
            <w:proofErr w:type="spellEnd"/>
          </w:p>
        </w:tc>
        <w:tc>
          <w:tcPr>
            <w:tcW w:w="6030" w:type="dxa"/>
          </w:tcPr>
          <w:p w14:paraId="17B3B245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  <w:tc>
          <w:tcPr>
            <w:tcW w:w="1273" w:type="dxa"/>
          </w:tcPr>
          <w:p w14:paraId="63CAC733" w14:textId="77777777" w:rsidR="00F87BDF" w:rsidRPr="00E24C10" w:rsidRDefault="00F87BDF" w:rsidP="00B40711">
            <w:pPr>
              <w:rPr>
                <w:b w:val="0"/>
                <w:bCs/>
                <w:szCs w:val="26"/>
              </w:rPr>
            </w:pPr>
          </w:p>
        </w:tc>
      </w:tr>
    </w:tbl>
    <w:p w14:paraId="03B04BD3" w14:textId="77777777" w:rsidR="00F87BDF" w:rsidRPr="00E24C10" w:rsidRDefault="00F87BDF" w:rsidP="00F87BDF">
      <w:pPr>
        <w:outlineLvl w:val="1"/>
        <w:rPr>
          <w:i/>
          <w:iCs/>
          <w:sz w:val="32"/>
        </w:rPr>
      </w:pPr>
    </w:p>
    <w:p w14:paraId="0DE7E58A" w14:textId="77777777" w:rsidR="00A11BB8" w:rsidRPr="00E24C10" w:rsidRDefault="00A11BB8" w:rsidP="005446CA">
      <w:pPr>
        <w:rPr>
          <w:sz w:val="36"/>
        </w:rPr>
      </w:pPr>
    </w:p>
    <w:p w14:paraId="145D8859" w14:textId="77777777" w:rsidR="00F9333E" w:rsidRPr="00E24C10" w:rsidRDefault="00F9333E" w:rsidP="005446CA">
      <w:pPr>
        <w:rPr>
          <w:sz w:val="36"/>
        </w:rPr>
      </w:pPr>
    </w:p>
    <w:p w14:paraId="1F53DEFC" w14:textId="3DE282D4" w:rsidR="00075D8B" w:rsidRPr="00E24C10" w:rsidRDefault="00075D8B" w:rsidP="005446CA">
      <w:pPr>
        <w:pStyle w:val="ListParagraph"/>
        <w:rPr>
          <w:b w:val="0"/>
          <w:szCs w:val="26"/>
        </w:rPr>
      </w:pPr>
    </w:p>
    <w:p w14:paraId="35C1D004" w14:textId="6755EA7D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6611B0B9" w14:textId="4FB597F3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049330F4" w14:textId="1DC9B4CB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5E299368" w14:textId="7C08D771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7A3E0202" w14:textId="37DFFF96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275CF6E2" w14:textId="34780A54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7C310444" w14:textId="7F7D970A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10186208" w14:textId="12758914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42187246" w14:textId="3EE4AF23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661FA508" w14:textId="670B2382" w:rsidR="004564FE" w:rsidRPr="00E24C10" w:rsidRDefault="004564FE" w:rsidP="005446CA">
      <w:pPr>
        <w:pStyle w:val="ListParagraph"/>
        <w:rPr>
          <w:b w:val="0"/>
          <w:szCs w:val="26"/>
        </w:rPr>
      </w:pPr>
    </w:p>
    <w:p w14:paraId="73E234CD" w14:textId="77777777" w:rsidR="004564FE" w:rsidRPr="00E24C10" w:rsidRDefault="004564FE" w:rsidP="004564FE">
      <w:pPr>
        <w:rPr>
          <w:b w:val="0"/>
          <w:szCs w:val="26"/>
        </w:rPr>
      </w:pPr>
    </w:p>
    <w:p w14:paraId="2EBF7281" w14:textId="442AC345" w:rsidR="004564FE" w:rsidRPr="00E24C10" w:rsidRDefault="004564FE" w:rsidP="00B40711">
      <w:pPr>
        <w:jc w:val="center"/>
        <w:outlineLvl w:val="0"/>
        <w:rPr>
          <w:sz w:val="36"/>
        </w:rPr>
      </w:pPr>
      <w:bookmarkStart w:id="27" w:name="_Toc22503828"/>
      <w:r w:rsidRPr="00E24C10">
        <w:rPr>
          <w:sz w:val="36"/>
        </w:rPr>
        <w:t>CHƯƠNG 3: THIẾT KẾ PHẦN MỀM</w:t>
      </w:r>
      <w:bookmarkEnd w:id="27"/>
    </w:p>
    <w:p w14:paraId="228BEF37" w14:textId="55EA1128" w:rsidR="00182F22" w:rsidRPr="00E24C10" w:rsidRDefault="004564FE" w:rsidP="00182F22">
      <w:pPr>
        <w:pStyle w:val="ListParagraph"/>
        <w:numPr>
          <w:ilvl w:val="0"/>
          <w:numId w:val="21"/>
        </w:numPr>
        <w:outlineLvl w:val="1"/>
        <w:rPr>
          <w:i/>
          <w:iCs/>
          <w:sz w:val="32"/>
        </w:rPr>
      </w:pPr>
      <w:bookmarkStart w:id="28" w:name="_Toc22503829"/>
      <w:proofErr w:type="spellStart"/>
      <w:r w:rsidRPr="00E24C10">
        <w:rPr>
          <w:i/>
          <w:iCs/>
          <w:sz w:val="32"/>
        </w:rPr>
        <w:t>Thi</w:t>
      </w:r>
      <w:r w:rsidR="00B40711" w:rsidRPr="00E24C10">
        <w:rPr>
          <w:i/>
          <w:iCs/>
          <w:sz w:val="32"/>
        </w:rPr>
        <w:t>ết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kế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lớp</w:t>
      </w:r>
      <w:bookmarkEnd w:id="28"/>
      <w:proofErr w:type="spellEnd"/>
    </w:p>
    <w:p w14:paraId="0FA105AC" w14:textId="26AED881" w:rsidR="00182F22" w:rsidRPr="00E24C10" w:rsidRDefault="00182F22" w:rsidP="00182F22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29" w:name="_Toc22503830"/>
      <w:proofErr w:type="spellStart"/>
      <w:r w:rsidRPr="00E24C10">
        <w:rPr>
          <w:sz w:val="28"/>
          <w:szCs w:val="28"/>
        </w:rPr>
        <w:t>Thiết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kế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lớp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cho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các</w:t>
      </w:r>
      <w:proofErr w:type="spellEnd"/>
      <w:r w:rsidRPr="00E24C10">
        <w:rPr>
          <w:sz w:val="28"/>
          <w:szCs w:val="28"/>
        </w:rPr>
        <w:t xml:space="preserve"> Layer </w:t>
      </w:r>
      <w:proofErr w:type="spellStart"/>
      <w:r w:rsidRPr="00E24C10">
        <w:rPr>
          <w:sz w:val="28"/>
          <w:szCs w:val="28"/>
        </w:rPr>
        <w:t>của</w:t>
      </w:r>
      <w:proofErr w:type="spellEnd"/>
      <w:r w:rsidRPr="00E24C10">
        <w:rPr>
          <w:sz w:val="28"/>
          <w:szCs w:val="28"/>
        </w:rPr>
        <w:t xml:space="preserve"> TensorFlow Layers API</w:t>
      </w:r>
      <w:bookmarkEnd w:id="29"/>
    </w:p>
    <w:p w14:paraId="786C1F79" w14:textId="7A9128B2" w:rsidR="00B40711" w:rsidRPr="00E24C10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0" w:name="_Toc22503831"/>
      <w:proofErr w:type="spellStart"/>
      <w:r w:rsidRPr="00E24C10">
        <w:rPr>
          <w:iCs/>
          <w:szCs w:val="26"/>
        </w:rPr>
        <w:t>Tổng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quan</w:t>
      </w:r>
      <w:bookmarkEnd w:id="30"/>
      <w:proofErr w:type="spellEnd"/>
    </w:p>
    <w:p w14:paraId="1595A0BF" w14:textId="01FB0AFC" w:rsidR="00B40711" w:rsidRPr="00E24C10" w:rsidRDefault="00B40711" w:rsidP="00F559D3">
      <w:pPr>
        <w:ind w:left="810" w:firstLine="900"/>
        <w:rPr>
          <w:b w:val="0"/>
          <w:bCs/>
        </w:rPr>
      </w:pPr>
      <w:proofErr w:type="spellStart"/>
      <w:r w:rsidRPr="00E24C10">
        <w:rPr>
          <w:b w:val="0"/>
          <w:bCs/>
        </w:rPr>
        <w:t>Xem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phạm</w:t>
      </w:r>
      <w:proofErr w:type="spellEnd"/>
      <w:r w:rsidRPr="00E24C10">
        <w:rPr>
          <w:b w:val="0"/>
          <w:bCs/>
        </w:rPr>
        <w:t xml:space="preserve"> vi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xây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dựng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n</w:t>
      </w:r>
      <w:r w:rsidR="00CD5811" w:rsidRPr="00E24C10">
        <w:rPr>
          <w:b w:val="0"/>
          <w:bCs/>
        </w:rPr>
        <w:t>goài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class </w:t>
      </w:r>
      <w:proofErr w:type="spellStart"/>
      <w:r w:rsidR="00CD5811" w:rsidRPr="00E24C10">
        <w:rPr>
          <w:b w:val="0"/>
          <w:bCs/>
        </w:rPr>
        <w:t>đặc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thù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phục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vụ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cho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chức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năng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và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sự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vận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hành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của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chương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trình</w:t>
      </w:r>
      <w:proofErr w:type="spellEnd"/>
      <w:r w:rsidR="00CD5811" w:rsidRPr="00E24C10">
        <w:rPr>
          <w:b w:val="0"/>
          <w:bCs/>
        </w:rPr>
        <w:t>,</w:t>
      </w:r>
      <w:r w:rsidRPr="00E24C10">
        <w:rPr>
          <w:b w:val="0"/>
          <w:bCs/>
        </w:rPr>
        <w:t xml:space="preserve"> do </w:t>
      </w:r>
      <w:proofErr w:type="spellStart"/>
      <w:r w:rsidRPr="00E24C10">
        <w:rPr>
          <w:b w:val="0"/>
          <w:bCs/>
        </w:rPr>
        <w:t>sự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hạng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chế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về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thời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gian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kiến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thức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của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phần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mềm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này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và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hiện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thực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hoá</w:t>
      </w:r>
      <w:proofErr w:type="spellEnd"/>
      <w:r w:rsidRPr="00E24C10">
        <w:rPr>
          <w:b w:val="0"/>
          <w:bCs/>
        </w:rPr>
        <w:t xml:space="preserve"> 13 </w:t>
      </w:r>
      <w:proofErr w:type="spellStart"/>
      <w:r w:rsidRPr="00E24C10">
        <w:rPr>
          <w:b w:val="0"/>
          <w:bCs/>
        </w:rPr>
        <w:t>trong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tổng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số</w:t>
      </w:r>
      <w:proofErr w:type="spellEnd"/>
      <w:r w:rsidRPr="00E24C10">
        <w:rPr>
          <w:b w:val="0"/>
          <w:bCs/>
        </w:rPr>
        <w:t xml:space="preserve"> 203 Layer</w:t>
      </w:r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trong</w:t>
      </w:r>
      <w:proofErr w:type="spellEnd"/>
      <w:r w:rsidR="00CD5811" w:rsidRPr="00E24C10">
        <w:rPr>
          <w:b w:val="0"/>
          <w:bCs/>
        </w:rPr>
        <w:t xml:space="preserve"> Layers API</w:t>
      </w:r>
      <w:r w:rsidRPr="00E24C10">
        <w:rPr>
          <w:b w:val="0"/>
          <w:bCs/>
        </w:rPr>
        <w:t xml:space="preserve">, </w:t>
      </w:r>
      <w:proofErr w:type="spellStart"/>
      <w:r w:rsidRPr="00E24C10">
        <w:rPr>
          <w:b w:val="0"/>
          <w:bCs/>
        </w:rPr>
        <w:t>cũng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như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em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sẽ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chỉ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này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quan</w:t>
      </w:r>
      <w:proofErr w:type="spellEnd"/>
      <w:r w:rsidR="00CD5811" w:rsidRPr="00E24C10">
        <w:rPr>
          <w:b w:val="0"/>
          <w:bCs/>
        </w:rPr>
        <w:t xml:space="preserve"> </w:t>
      </w:r>
      <w:proofErr w:type="spellStart"/>
      <w:r w:rsidR="00CD5811" w:rsidRPr="00E24C10">
        <w:rPr>
          <w:b w:val="0"/>
          <w:bCs/>
        </w:rPr>
        <w:t>trọng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chứ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không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cài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đặt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toàn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bộ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cả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tham</w:t>
      </w:r>
      <w:proofErr w:type="spellEnd"/>
      <w:r w:rsidR="00AF02D9" w:rsidRPr="00E24C10">
        <w:rPr>
          <w:b w:val="0"/>
          <w:bCs/>
        </w:rPr>
        <w:t xml:space="preserve"> </w:t>
      </w:r>
      <w:proofErr w:type="spellStart"/>
      <w:r w:rsidR="00AF02D9" w:rsidRPr="00E24C10">
        <w:rPr>
          <w:b w:val="0"/>
          <w:bCs/>
        </w:rPr>
        <w:t>số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cho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chúng</w:t>
      </w:r>
      <w:proofErr w:type="spellEnd"/>
      <w:r w:rsidRPr="00E24C10">
        <w:rPr>
          <w:b w:val="0"/>
          <w:bCs/>
        </w:rPr>
        <w:t>.</w:t>
      </w:r>
    </w:p>
    <w:p w14:paraId="28448958" w14:textId="77777777" w:rsidR="00B40711" w:rsidRPr="00E24C10" w:rsidRDefault="00B40711" w:rsidP="00F559D3">
      <w:pPr>
        <w:spacing w:after="0"/>
        <w:ind w:left="810"/>
        <w:rPr>
          <w:b w:val="0"/>
          <w:bCs/>
        </w:rPr>
      </w:pPr>
      <w:r w:rsidRPr="00E24C10">
        <w:rPr>
          <w:b w:val="0"/>
          <w:noProof/>
        </w:rPr>
        <w:drawing>
          <wp:inline distT="0" distB="0" distL="0" distR="0" wp14:anchorId="6855B328" wp14:editId="31C401B0">
            <wp:extent cx="6207006" cy="1847850"/>
            <wp:effectExtent l="0" t="0" r="381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91" cy="187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A7D2" w14:textId="77777777" w:rsidR="00487041" w:rsidRPr="00E24C10" w:rsidRDefault="00487041" w:rsidP="00487041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E24C10">
        <w:rPr>
          <w:b w:val="0"/>
          <w:bCs/>
          <w:i/>
          <w:iCs/>
          <w:sz w:val="20"/>
          <w:szCs w:val="20"/>
        </w:rPr>
        <w:t>Hình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3: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Các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Class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và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Attributes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ứng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với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các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layer.</w:t>
      </w:r>
    </w:p>
    <w:p w14:paraId="6DEED02B" w14:textId="77777777" w:rsidR="00487041" w:rsidRPr="00E24C10" w:rsidRDefault="00487041" w:rsidP="00487041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</w:p>
    <w:tbl>
      <w:tblPr>
        <w:tblStyle w:val="TableGrid"/>
        <w:tblW w:w="9900" w:type="dxa"/>
        <w:tblInd w:w="805" w:type="dxa"/>
        <w:tblLook w:val="04A0" w:firstRow="1" w:lastRow="0" w:firstColumn="1" w:lastColumn="0" w:noHBand="0" w:noVBand="1"/>
      </w:tblPr>
      <w:tblGrid>
        <w:gridCol w:w="534"/>
        <w:gridCol w:w="2344"/>
        <w:gridCol w:w="7022"/>
      </w:tblGrid>
      <w:tr w:rsidR="00487041" w:rsidRPr="00E24C10" w14:paraId="28802BE5" w14:textId="77777777" w:rsidTr="00182F22">
        <w:tc>
          <w:tcPr>
            <w:tcW w:w="534" w:type="dxa"/>
          </w:tcPr>
          <w:p w14:paraId="7DB4FA41" w14:textId="09A9C7B2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44" w:type="dxa"/>
          </w:tcPr>
          <w:p w14:paraId="22F17A8A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7022" w:type="dxa"/>
          </w:tcPr>
          <w:p w14:paraId="24F6BB67" w14:textId="77777777" w:rsidR="00487041" w:rsidRPr="00E24C10" w:rsidRDefault="00487041" w:rsidP="00487041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Chức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năng</w:t>
            </w:r>
            <w:proofErr w:type="spellEnd"/>
          </w:p>
        </w:tc>
      </w:tr>
      <w:tr w:rsidR="00487041" w:rsidRPr="00E24C10" w14:paraId="5B39FAC5" w14:textId="77777777" w:rsidTr="00182F22">
        <w:tc>
          <w:tcPr>
            <w:tcW w:w="534" w:type="dxa"/>
          </w:tcPr>
          <w:p w14:paraId="5820C2F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2344" w:type="dxa"/>
          </w:tcPr>
          <w:p w14:paraId="7BE532B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</w:t>
            </w:r>
          </w:p>
        </w:tc>
        <w:tc>
          <w:tcPr>
            <w:tcW w:w="7022" w:type="dxa"/>
          </w:tcPr>
          <w:p w14:paraId="22D8336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layer, </w:t>
            </w:r>
            <w:proofErr w:type="spellStart"/>
            <w:r w:rsidRPr="00E24C10">
              <w:rPr>
                <w:b w:val="0"/>
                <w:bCs/>
              </w:rPr>
              <w:t>là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Keras</w:t>
            </w:r>
            <w:proofErr w:type="spellEnd"/>
            <w:r w:rsidRPr="00E24C10">
              <w:rPr>
                <w:b w:val="0"/>
                <w:bCs/>
              </w:rPr>
              <w:t xml:space="preserve"> Layers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mô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hình</w:t>
            </w:r>
            <w:proofErr w:type="spellEnd"/>
            <w:r w:rsidRPr="00E24C10">
              <w:rPr>
                <w:b w:val="0"/>
                <w:bCs/>
              </w:rPr>
              <w:t xml:space="preserve"> TensorFlow.</w:t>
            </w:r>
          </w:p>
        </w:tc>
      </w:tr>
      <w:tr w:rsidR="00487041" w:rsidRPr="00E24C10" w14:paraId="75D890A8" w14:textId="77777777" w:rsidTr="00182F22">
        <w:tc>
          <w:tcPr>
            <w:tcW w:w="534" w:type="dxa"/>
          </w:tcPr>
          <w:p w14:paraId="5A56426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2344" w:type="dxa"/>
          </w:tcPr>
          <w:p w14:paraId="3A3EB719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</w:tc>
        <w:tc>
          <w:tcPr>
            <w:tcW w:w="7022" w:type="dxa"/>
          </w:tcPr>
          <w:p w14:paraId="130304B7" w14:textId="7419E5F8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làm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điểm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mạng</w:t>
            </w:r>
            <w:proofErr w:type="spellEnd"/>
            <w:r w:rsidRPr="00E24C10">
              <w:rPr>
                <w:b w:val="0"/>
                <w:bCs/>
              </w:rPr>
              <w:t xml:space="preserve"> (</w:t>
            </w:r>
            <w:proofErr w:type="spellStart"/>
            <w:r w:rsidRPr="00E24C10">
              <w:rPr>
                <w:b w:val="0"/>
                <w:bCs/>
              </w:rPr>
              <w:t>Biểu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Layer).</w:t>
            </w:r>
          </w:p>
        </w:tc>
      </w:tr>
      <w:tr w:rsidR="00487041" w:rsidRPr="00E24C10" w14:paraId="23B47C6A" w14:textId="77777777" w:rsidTr="00182F22">
        <w:tc>
          <w:tcPr>
            <w:tcW w:w="534" w:type="dxa"/>
          </w:tcPr>
          <w:p w14:paraId="1032755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2344" w:type="dxa"/>
          </w:tcPr>
          <w:p w14:paraId="7ACD663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</w:tc>
        <w:tc>
          <w:tcPr>
            <w:tcW w:w="7022" w:type="dxa"/>
          </w:tcPr>
          <w:p w14:paraId="34D67E35" w14:textId="630DE992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  <w:i/>
                <w:iCs/>
              </w:rPr>
              <w:t xml:space="preserve">convolution kernel, </w:t>
            </w:r>
            <w:proofErr w:type="spellStart"/>
            <w:r w:rsidRPr="00E24C10">
              <w:rPr>
                <w:b w:val="0"/>
                <w:bCs/>
              </w:rPr>
              <w:t>kết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hợp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Tensor </w:t>
            </w:r>
            <w:proofErr w:type="spellStart"/>
            <w:r w:rsidRPr="00E24C10">
              <w:rPr>
                <w:b w:val="0"/>
                <w:bCs/>
              </w:rPr>
              <w:t>đầu</w:t>
            </w:r>
            <w:proofErr w:type="spellEnd"/>
            <w:r w:rsidRPr="00E24C10">
              <w:rPr>
                <w:b w:val="0"/>
                <w:bCs/>
              </w:rPr>
              <w:t xml:space="preserve"> ra.</w:t>
            </w:r>
          </w:p>
        </w:tc>
      </w:tr>
      <w:tr w:rsidR="00487041" w:rsidRPr="00E24C10" w14:paraId="36B73974" w14:textId="77777777" w:rsidTr="00182F22">
        <w:tc>
          <w:tcPr>
            <w:tcW w:w="534" w:type="dxa"/>
          </w:tcPr>
          <w:p w14:paraId="5E15BB1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2344" w:type="dxa"/>
          </w:tcPr>
          <w:p w14:paraId="02B706E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</w:tc>
        <w:tc>
          <w:tcPr>
            <w:tcW w:w="7022" w:type="dxa"/>
          </w:tcPr>
          <w:p w14:paraId="4290591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Áp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hàm</w:t>
            </w:r>
            <w:proofErr w:type="spellEnd"/>
            <w:r w:rsidRPr="00E24C10">
              <w:rPr>
                <w:b w:val="0"/>
                <w:bCs/>
              </w:rPr>
              <w:t xml:space="preserve"> activation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Output.</w:t>
            </w:r>
          </w:p>
        </w:tc>
      </w:tr>
      <w:tr w:rsidR="00487041" w:rsidRPr="00E24C10" w14:paraId="46BAB291" w14:textId="77777777" w:rsidTr="00182F22">
        <w:tc>
          <w:tcPr>
            <w:tcW w:w="534" w:type="dxa"/>
          </w:tcPr>
          <w:p w14:paraId="2E23DD0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2344" w:type="dxa"/>
          </w:tcPr>
          <w:p w14:paraId="30E4014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</w:tc>
        <w:tc>
          <w:tcPr>
            <w:tcW w:w="7022" w:type="dxa"/>
          </w:tcPr>
          <w:p w14:paraId="36110A08" w14:textId="1B8AC3B4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cộng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>(</w:t>
            </w:r>
            <w:proofErr w:type="spellStart"/>
            <w:proofErr w:type="gramEnd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 </w:t>
            </w:r>
          </w:p>
        </w:tc>
      </w:tr>
      <w:tr w:rsidR="00487041" w:rsidRPr="00E24C10" w14:paraId="6C76B973" w14:textId="77777777" w:rsidTr="00182F22">
        <w:tc>
          <w:tcPr>
            <w:tcW w:w="534" w:type="dxa"/>
          </w:tcPr>
          <w:p w14:paraId="03614078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6</w:t>
            </w:r>
          </w:p>
        </w:tc>
        <w:tc>
          <w:tcPr>
            <w:tcW w:w="2344" w:type="dxa"/>
          </w:tcPr>
          <w:p w14:paraId="44F2DC4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</w:tc>
        <w:tc>
          <w:tcPr>
            <w:tcW w:w="7022" w:type="dxa"/>
          </w:tcPr>
          <w:p w14:paraId="33F8D7AC" w14:textId="65E4545F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Input,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ra Output </w:t>
            </w:r>
            <w:proofErr w:type="spellStart"/>
            <w:r w:rsidRPr="00E24C10">
              <w:rPr>
                <w:b w:val="0"/>
                <w:bCs/>
              </w:rPr>
              <w:t>duy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nhất</w:t>
            </w:r>
            <w:proofErr w:type="spellEnd"/>
            <w:r w:rsidRPr="00E24C10">
              <w:rPr>
                <w:b w:val="0"/>
                <w:bCs/>
              </w:rPr>
              <w:t xml:space="preserve"> 1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proofErr w:type="gram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>(</w:t>
            </w:r>
            <w:proofErr w:type="spellStart"/>
            <w:proofErr w:type="gramEnd"/>
            <w:r w:rsidRPr="00E24C10">
              <w:rPr>
                <w:b w:val="0"/>
                <w:bCs/>
              </w:rPr>
              <w:t>Đồng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Input)</w:t>
            </w:r>
          </w:p>
        </w:tc>
      </w:tr>
      <w:tr w:rsidR="00487041" w:rsidRPr="00E24C10" w14:paraId="17130421" w14:textId="77777777" w:rsidTr="00182F22">
        <w:tc>
          <w:tcPr>
            <w:tcW w:w="534" w:type="dxa"/>
          </w:tcPr>
          <w:p w14:paraId="21B5540F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7</w:t>
            </w:r>
          </w:p>
        </w:tc>
        <w:tc>
          <w:tcPr>
            <w:tcW w:w="2344" w:type="dxa"/>
          </w:tcPr>
          <w:p w14:paraId="446690D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</w:tc>
        <w:tc>
          <w:tcPr>
            <w:tcW w:w="7022" w:type="dxa"/>
          </w:tcPr>
          <w:p w14:paraId="2DCFC706" w14:textId="17C9572E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Thực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hiện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phép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bình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gộp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 Spatial</w:t>
            </w:r>
          </w:p>
        </w:tc>
      </w:tr>
      <w:tr w:rsidR="00487041" w:rsidRPr="00E24C10" w14:paraId="19A1EAD6" w14:textId="77777777" w:rsidTr="00182F22">
        <w:tc>
          <w:tcPr>
            <w:tcW w:w="534" w:type="dxa"/>
          </w:tcPr>
          <w:p w14:paraId="4F921C63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8</w:t>
            </w:r>
          </w:p>
        </w:tc>
        <w:tc>
          <w:tcPr>
            <w:tcW w:w="2344" w:type="dxa"/>
          </w:tcPr>
          <w:p w14:paraId="3357D6D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</w:p>
        </w:tc>
        <w:tc>
          <w:tcPr>
            <w:tcW w:w="7022" w:type="dxa"/>
          </w:tcPr>
          <w:p w14:paraId="4BDA880B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30AE350A" w14:textId="77777777" w:rsidTr="00182F22">
        <w:tc>
          <w:tcPr>
            <w:tcW w:w="534" w:type="dxa"/>
          </w:tcPr>
          <w:p w14:paraId="73BAC93D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9</w:t>
            </w:r>
          </w:p>
        </w:tc>
        <w:tc>
          <w:tcPr>
            <w:tcW w:w="2344" w:type="dxa"/>
          </w:tcPr>
          <w:p w14:paraId="5FC71D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Concatenate</w:t>
            </w:r>
          </w:p>
        </w:tc>
        <w:tc>
          <w:tcPr>
            <w:tcW w:w="7022" w:type="dxa"/>
          </w:tcPr>
          <w:p w14:paraId="74C47AF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42CA4CE8" w14:textId="77777777" w:rsidTr="00182F22">
        <w:tc>
          <w:tcPr>
            <w:tcW w:w="534" w:type="dxa"/>
          </w:tcPr>
          <w:p w14:paraId="26359C4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10</w:t>
            </w:r>
          </w:p>
        </w:tc>
        <w:tc>
          <w:tcPr>
            <w:tcW w:w="2344" w:type="dxa"/>
          </w:tcPr>
          <w:p w14:paraId="71B8E286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Dense</w:t>
            </w:r>
          </w:p>
        </w:tc>
        <w:tc>
          <w:tcPr>
            <w:tcW w:w="7022" w:type="dxa"/>
          </w:tcPr>
          <w:p w14:paraId="5CD71841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349A3DDB" w14:textId="77777777" w:rsidTr="00182F22">
        <w:tc>
          <w:tcPr>
            <w:tcW w:w="534" w:type="dxa"/>
          </w:tcPr>
          <w:p w14:paraId="65F52B35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11</w:t>
            </w:r>
          </w:p>
        </w:tc>
        <w:tc>
          <w:tcPr>
            <w:tcW w:w="2344" w:type="dxa"/>
          </w:tcPr>
          <w:p w14:paraId="098782AC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</w:tc>
        <w:tc>
          <w:tcPr>
            <w:tcW w:w="7022" w:type="dxa"/>
          </w:tcPr>
          <w:p w14:paraId="2EACC1F9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114E1767" w14:textId="77777777" w:rsidTr="00182F22">
        <w:tc>
          <w:tcPr>
            <w:tcW w:w="534" w:type="dxa"/>
          </w:tcPr>
          <w:p w14:paraId="1C43D09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12</w:t>
            </w:r>
          </w:p>
        </w:tc>
        <w:tc>
          <w:tcPr>
            <w:tcW w:w="2344" w:type="dxa"/>
          </w:tcPr>
          <w:p w14:paraId="70A58552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</w:tc>
        <w:tc>
          <w:tcPr>
            <w:tcW w:w="7022" w:type="dxa"/>
          </w:tcPr>
          <w:p w14:paraId="18F8868A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487041" w:rsidRPr="00E24C10" w14:paraId="3C312F4E" w14:textId="77777777" w:rsidTr="00182F22">
        <w:tc>
          <w:tcPr>
            <w:tcW w:w="534" w:type="dxa"/>
          </w:tcPr>
          <w:p w14:paraId="7BE497E4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13</w:t>
            </w:r>
          </w:p>
        </w:tc>
        <w:tc>
          <w:tcPr>
            <w:tcW w:w="2344" w:type="dxa"/>
          </w:tcPr>
          <w:p w14:paraId="0BA3FEFE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</w:tc>
        <w:tc>
          <w:tcPr>
            <w:tcW w:w="7022" w:type="dxa"/>
          </w:tcPr>
          <w:p w14:paraId="2D79FED0" w14:textId="77777777" w:rsidR="00487041" w:rsidRPr="00E24C10" w:rsidRDefault="00487041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0A66D496" w14:textId="4B61CF96" w:rsidR="00B40711" w:rsidRPr="00E24C10" w:rsidRDefault="00487041" w:rsidP="00CC66D8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E24C10">
        <w:rPr>
          <w:b w:val="0"/>
          <w:bCs/>
          <w:i/>
          <w:iCs/>
          <w:sz w:val="20"/>
          <w:szCs w:val="20"/>
        </w:rPr>
        <w:t>Bảng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2: Chi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tiết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chức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năng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các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layer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trong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TensorFlow Model</w:t>
      </w:r>
    </w:p>
    <w:p w14:paraId="66CE8978" w14:textId="2BA893E1" w:rsidR="00B40711" w:rsidRPr="00E24C10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1" w:name="_Toc22503832"/>
      <w:proofErr w:type="spellStart"/>
      <w:r w:rsidRPr="00E24C10">
        <w:rPr>
          <w:iCs/>
          <w:szCs w:val="26"/>
        </w:rPr>
        <w:t>Thiết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kế</w:t>
      </w:r>
      <w:bookmarkEnd w:id="31"/>
      <w:proofErr w:type="spellEnd"/>
    </w:p>
    <w:p w14:paraId="623906F6" w14:textId="77777777" w:rsidR="00182F22" w:rsidRPr="00E24C10" w:rsidRDefault="00182F22" w:rsidP="00182F22">
      <w:pPr>
        <w:tabs>
          <w:tab w:val="left" w:pos="990"/>
        </w:tabs>
        <w:spacing w:after="0"/>
        <w:ind w:left="810"/>
        <w:rPr>
          <w:b w:val="0"/>
          <w:bCs/>
          <w:i/>
          <w:iCs/>
          <w:sz w:val="32"/>
        </w:rPr>
      </w:pPr>
      <w:r w:rsidRPr="00E24C10">
        <w:rPr>
          <w:noProof/>
        </w:rPr>
        <w:drawing>
          <wp:inline distT="0" distB="0" distL="0" distR="0" wp14:anchorId="1E599CBD" wp14:editId="1E4D8C32">
            <wp:extent cx="6279141" cy="2844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2225" cy="28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5F5" w14:textId="77777777" w:rsidR="00182F22" w:rsidRPr="00E24C10" w:rsidRDefault="00182F22" w:rsidP="00182F22">
      <w:pPr>
        <w:tabs>
          <w:tab w:val="left" w:pos="990"/>
        </w:tabs>
        <w:spacing w:after="0"/>
        <w:jc w:val="center"/>
        <w:rPr>
          <w:b w:val="0"/>
          <w:bCs/>
          <w:i/>
          <w:iCs/>
          <w:sz w:val="20"/>
          <w:szCs w:val="20"/>
        </w:rPr>
      </w:pPr>
      <w:proofErr w:type="spellStart"/>
      <w:r w:rsidRPr="00E24C10">
        <w:rPr>
          <w:b w:val="0"/>
          <w:bCs/>
          <w:i/>
          <w:iCs/>
          <w:sz w:val="20"/>
          <w:szCs w:val="20"/>
        </w:rPr>
        <w:t>Hình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gramStart"/>
      <w:r w:rsidRPr="00E24C10">
        <w:rPr>
          <w:b w:val="0"/>
          <w:bCs/>
          <w:i/>
          <w:iCs/>
          <w:sz w:val="20"/>
          <w:szCs w:val="20"/>
        </w:rPr>
        <w:t>4 :</w:t>
      </w:r>
      <w:proofErr w:type="gramEnd"/>
      <w:r w:rsidRPr="00E24C10">
        <w:rPr>
          <w:b w:val="0"/>
          <w:bCs/>
          <w:i/>
          <w:iCs/>
          <w:sz w:val="20"/>
          <w:szCs w:val="20"/>
        </w:rPr>
        <w:t xml:space="preserve"> UML Diagram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biểu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diễn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các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lớp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sẽ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xây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dựng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trong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phần</w:t>
      </w:r>
      <w:proofErr w:type="spellEnd"/>
      <w:r w:rsidRPr="00E24C10">
        <w:rPr>
          <w:b w:val="0"/>
          <w:bCs/>
          <w:i/>
          <w:iCs/>
          <w:sz w:val="20"/>
          <w:szCs w:val="20"/>
        </w:rPr>
        <w:t xml:space="preserve"> </w:t>
      </w:r>
      <w:proofErr w:type="spellStart"/>
      <w:r w:rsidRPr="00E24C10">
        <w:rPr>
          <w:b w:val="0"/>
          <w:bCs/>
          <w:i/>
          <w:iCs/>
          <w:sz w:val="20"/>
          <w:szCs w:val="20"/>
        </w:rPr>
        <w:t>mềm</w:t>
      </w:r>
      <w:proofErr w:type="spellEnd"/>
      <w:r w:rsidRPr="00E24C10">
        <w:rPr>
          <w:b w:val="0"/>
          <w:bCs/>
          <w:i/>
          <w:iCs/>
          <w:sz w:val="20"/>
          <w:szCs w:val="20"/>
        </w:rPr>
        <w:t>.</w:t>
      </w:r>
    </w:p>
    <w:p w14:paraId="0F9EB2A3" w14:textId="77777777" w:rsidR="00182F22" w:rsidRPr="00E24C10" w:rsidRDefault="00182F22" w:rsidP="00182F22">
      <w:pPr>
        <w:tabs>
          <w:tab w:val="left" w:pos="990"/>
        </w:tabs>
        <w:spacing w:after="0"/>
        <w:jc w:val="center"/>
        <w:rPr>
          <w:i/>
          <w:iCs/>
          <w:sz w:val="20"/>
          <w:szCs w:val="20"/>
        </w:rPr>
      </w:pPr>
    </w:p>
    <w:p w14:paraId="5637C765" w14:textId="7383D5C5" w:rsidR="00182F22" w:rsidRPr="00E24C10" w:rsidRDefault="00182F22" w:rsidP="00F559D3">
      <w:pPr>
        <w:tabs>
          <w:tab w:val="left" w:pos="990"/>
        </w:tabs>
        <w:spacing w:after="0"/>
        <w:ind w:firstLine="1350"/>
        <w:rPr>
          <w:b w:val="0"/>
          <w:bCs/>
        </w:rPr>
      </w:pPr>
      <w:r w:rsidRPr="00E24C10">
        <w:tab/>
      </w:r>
      <w:proofErr w:type="spellStart"/>
      <w:r w:rsidRPr="00E24C10">
        <w:rPr>
          <w:b w:val="0"/>
          <w:bCs/>
        </w:rPr>
        <w:t>Xét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thấy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giữa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layer </w:t>
      </w:r>
      <w:proofErr w:type="spellStart"/>
      <w:r w:rsidRPr="00E24C10">
        <w:rPr>
          <w:b w:val="0"/>
          <w:bCs/>
        </w:rPr>
        <w:t>có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các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tính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chất</w:t>
      </w:r>
      <w:proofErr w:type="spellEnd"/>
      <w:r w:rsidRPr="00E24C10">
        <w:rPr>
          <w:b w:val="0"/>
          <w:bCs/>
        </w:rPr>
        <w:t xml:space="preserve"> </w:t>
      </w:r>
      <w:proofErr w:type="spellStart"/>
      <w:r w:rsidRPr="00E24C10">
        <w:rPr>
          <w:b w:val="0"/>
          <w:bCs/>
        </w:rPr>
        <w:t>chung</w:t>
      </w:r>
      <w:proofErr w:type="spellEnd"/>
      <w:r w:rsidRPr="00E24C10">
        <w:rPr>
          <w:b w:val="0"/>
          <w:bCs/>
        </w:rPr>
        <w:t xml:space="preserve">, bao </w:t>
      </w:r>
      <w:proofErr w:type="spellStart"/>
      <w:r w:rsidRPr="00E24C10">
        <w:rPr>
          <w:b w:val="0"/>
          <w:bCs/>
        </w:rPr>
        <w:t>gồm</w:t>
      </w:r>
      <w:proofErr w:type="spellEnd"/>
      <w:r w:rsidRPr="00E24C10">
        <w:rPr>
          <w:b w:val="0"/>
          <w:bCs/>
        </w:rPr>
        <w:t>:</w:t>
      </w:r>
    </w:p>
    <w:p w14:paraId="34E93FAA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t>Tên</w:t>
      </w:r>
      <w:proofErr w:type="spellEnd"/>
      <w:r w:rsidRPr="00E24C10">
        <w:rPr>
          <w:b w:val="0"/>
          <w:bCs/>
        </w:rPr>
        <w:t xml:space="preserve"> layer.</w:t>
      </w:r>
    </w:p>
    <w:p w14:paraId="733C2BA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proofErr w:type="spellStart"/>
      <w:r w:rsidRPr="00E24C10">
        <w:rPr>
          <w:b w:val="0"/>
          <w:bCs/>
        </w:rPr>
        <w:t>Loại</w:t>
      </w:r>
      <w:proofErr w:type="spellEnd"/>
      <w:r w:rsidRPr="00E24C10">
        <w:rPr>
          <w:b w:val="0"/>
          <w:bCs/>
        </w:rPr>
        <w:t xml:space="preserve"> layer.</w:t>
      </w:r>
    </w:p>
    <w:p w14:paraId="6663B022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Input layer.</w:t>
      </w:r>
    </w:p>
    <w:p w14:paraId="1968FBF8" w14:textId="77777777" w:rsidR="00182F22" w:rsidRPr="00E24C10" w:rsidRDefault="00182F22" w:rsidP="00F559D3">
      <w:pPr>
        <w:pStyle w:val="ListParagraph"/>
        <w:numPr>
          <w:ilvl w:val="1"/>
          <w:numId w:val="24"/>
        </w:numPr>
        <w:tabs>
          <w:tab w:val="left" w:pos="990"/>
        </w:tabs>
        <w:spacing w:after="0"/>
        <w:ind w:left="2430"/>
        <w:rPr>
          <w:b w:val="0"/>
          <w:bCs/>
        </w:rPr>
      </w:pPr>
      <w:r w:rsidRPr="00E24C10">
        <w:rPr>
          <w:b w:val="0"/>
          <w:bCs/>
        </w:rPr>
        <w:t>Output layer.</w:t>
      </w:r>
    </w:p>
    <w:p w14:paraId="6B9716FB" w14:textId="2C4272F6" w:rsidR="00182F22" w:rsidRPr="00E24C10" w:rsidRDefault="00F559D3" w:rsidP="00F559D3">
      <w:pPr>
        <w:tabs>
          <w:tab w:val="left" w:pos="1440"/>
        </w:tabs>
        <w:spacing w:after="0"/>
        <w:ind w:left="990"/>
        <w:jc w:val="both"/>
        <w:rPr>
          <w:b w:val="0"/>
          <w:bCs/>
        </w:rPr>
      </w:pPr>
      <w:r w:rsidRPr="00E24C10">
        <w:rPr>
          <w:b w:val="0"/>
          <w:bCs/>
        </w:rPr>
        <w:tab/>
      </w:r>
      <w:proofErr w:type="spellStart"/>
      <w:r w:rsidR="00182F22" w:rsidRPr="00E24C10">
        <w:rPr>
          <w:b w:val="0"/>
          <w:bCs/>
        </w:rPr>
        <w:t>Đó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là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chưa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kể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giữa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chúng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còn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có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methods </w:t>
      </w:r>
      <w:proofErr w:type="spellStart"/>
      <w:r w:rsidR="00182F22" w:rsidRPr="00E24C10">
        <w:rPr>
          <w:b w:val="0"/>
          <w:bCs/>
        </w:rPr>
        <w:t>và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chứa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đối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tượng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giống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nhau</w:t>
      </w:r>
      <w:proofErr w:type="spellEnd"/>
      <w:r w:rsidR="00182F22" w:rsidRPr="00E24C10">
        <w:rPr>
          <w:b w:val="0"/>
          <w:bCs/>
        </w:rPr>
        <w:t xml:space="preserve"> (</w:t>
      </w:r>
      <w:proofErr w:type="spellStart"/>
      <w:r w:rsidR="00182F22" w:rsidRPr="00E24C10">
        <w:rPr>
          <w:b w:val="0"/>
          <w:bCs/>
        </w:rPr>
        <w:t>ví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dụ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như</w:t>
      </w:r>
      <w:proofErr w:type="spellEnd"/>
      <w:r w:rsidR="00182F22" w:rsidRPr="00E24C10">
        <w:rPr>
          <w:b w:val="0"/>
          <w:bCs/>
        </w:rPr>
        <w:t xml:space="preserve"> method </w:t>
      </w:r>
      <w:proofErr w:type="spellStart"/>
      <w:r w:rsidR="00182F22" w:rsidRPr="00E24C10">
        <w:rPr>
          <w:b w:val="0"/>
          <w:bCs/>
        </w:rPr>
        <w:t>đọc</w:t>
      </w:r>
      <w:proofErr w:type="spellEnd"/>
      <w:r w:rsidR="00182F22" w:rsidRPr="00E24C10">
        <w:rPr>
          <w:b w:val="0"/>
          <w:bCs/>
        </w:rPr>
        <w:t xml:space="preserve"> input, </w:t>
      </w:r>
      <w:proofErr w:type="spellStart"/>
      <w:r w:rsidR="00182F22" w:rsidRPr="00E24C10">
        <w:rPr>
          <w:b w:val="0"/>
          <w:bCs/>
        </w:rPr>
        <w:t>đối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tượng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đồ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hoạ</w:t>
      </w:r>
      <w:proofErr w:type="spellEnd"/>
      <w:r w:rsidR="00182F22" w:rsidRPr="00E24C10">
        <w:rPr>
          <w:b w:val="0"/>
          <w:bCs/>
        </w:rPr>
        <w:t xml:space="preserve">, overdrive </w:t>
      </w:r>
      <w:proofErr w:type="gramStart"/>
      <w:r w:rsidR="00182F22" w:rsidRPr="00E24C10">
        <w:rPr>
          <w:b w:val="0"/>
          <w:bCs/>
        </w:rPr>
        <w:t>method .</w:t>
      </w:r>
      <w:proofErr w:type="spellStart"/>
      <w:r w:rsidR="00182F22" w:rsidRPr="00E24C10">
        <w:rPr>
          <w:b w:val="0"/>
          <w:bCs/>
        </w:rPr>
        <w:t>ToString</w:t>
      </w:r>
      <w:proofErr w:type="spellEnd"/>
      <w:proofErr w:type="gramEnd"/>
      <w:r w:rsidR="00182F22" w:rsidRPr="00E24C10">
        <w:rPr>
          <w:b w:val="0"/>
          <w:bCs/>
        </w:rPr>
        <w:t xml:space="preserve">(), …). </w:t>
      </w:r>
      <w:proofErr w:type="spellStart"/>
      <w:r w:rsidR="00182F22" w:rsidRPr="00E24C10">
        <w:rPr>
          <w:b w:val="0"/>
          <w:bCs/>
        </w:rPr>
        <w:t>Vì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thế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để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tận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dụng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sức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mạnh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lập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trình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hướng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đối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tượng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chúng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em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quyết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định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thiết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kế</w:t>
      </w:r>
      <w:proofErr w:type="spellEnd"/>
      <w:r w:rsidR="00182F22" w:rsidRPr="00E24C10">
        <w:rPr>
          <w:b w:val="0"/>
          <w:bCs/>
        </w:rPr>
        <w:t xml:space="preserve"> class Layer, class </w:t>
      </w:r>
      <w:proofErr w:type="spellStart"/>
      <w:r w:rsidR="00182F22" w:rsidRPr="00E24C10">
        <w:rPr>
          <w:b w:val="0"/>
          <w:bCs/>
        </w:rPr>
        <w:t>này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là</w:t>
      </w:r>
      <w:proofErr w:type="spellEnd"/>
      <w:r w:rsidR="00182F22" w:rsidRPr="00E24C10">
        <w:rPr>
          <w:b w:val="0"/>
          <w:bCs/>
        </w:rPr>
        <w:t xml:space="preserve"> base </w:t>
      </w:r>
      <w:proofErr w:type="spellStart"/>
      <w:r w:rsidR="00182F22" w:rsidRPr="00E24C10">
        <w:rPr>
          <w:b w:val="0"/>
          <w:bCs/>
        </w:rPr>
        <w:t>cho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class </w:t>
      </w:r>
      <w:proofErr w:type="spellStart"/>
      <w:r w:rsidR="00182F22" w:rsidRPr="00E24C10">
        <w:rPr>
          <w:b w:val="0"/>
          <w:bCs/>
        </w:rPr>
        <w:t>khác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chứa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tất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cả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những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phương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thức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thuộc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tính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chung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layer. </w:t>
      </w:r>
      <w:proofErr w:type="spellStart"/>
      <w:r w:rsidR="00182F22" w:rsidRPr="00E24C10">
        <w:rPr>
          <w:b w:val="0"/>
          <w:bCs/>
        </w:rPr>
        <w:t>Đồng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thời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class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layer </w:t>
      </w:r>
      <w:proofErr w:type="spellStart"/>
      <w:r w:rsidR="00182F22" w:rsidRPr="00E24C10">
        <w:rPr>
          <w:b w:val="0"/>
          <w:bCs/>
        </w:rPr>
        <w:t>khác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kế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thừa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nó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bổ</w:t>
      </w:r>
      <w:proofErr w:type="spellEnd"/>
      <w:r w:rsidR="00182F22" w:rsidRPr="00E24C10">
        <w:rPr>
          <w:b w:val="0"/>
          <w:bCs/>
        </w:rPr>
        <w:t xml:space="preserve"> sung </w:t>
      </w:r>
      <w:proofErr w:type="spellStart"/>
      <w:r w:rsidR="00182F22" w:rsidRPr="00E24C10">
        <w:rPr>
          <w:b w:val="0"/>
          <w:bCs/>
        </w:rPr>
        <w:t>các</w:t>
      </w:r>
      <w:proofErr w:type="spellEnd"/>
      <w:r w:rsidR="00182F22" w:rsidRPr="00E24C10">
        <w:rPr>
          <w:b w:val="0"/>
          <w:bCs/>
        </w:rPr>
        <w:t xml:space="preserve"> Method, </w:t>
      </w:r>
      <w:proofErr w:type="spellStart"/>
      <w:r w:rsidR="00182F22" w:rsidRPr="00E24C10">
        <w:rPr>
          <w:b w:val="0"/>
          <w:bCs/>
        </w:rPr>
        <w:t>đối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tượng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riêng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nó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để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đáp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ứng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chức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năng</w:t>
      </w:r>
      <w:proofErr w:type="spellEnd"/>
      <w:r w:rsidR="00182F22" w:rsidRPr="00E24C10">
        <w:rPr>
          <w:b w:val="0"/>
          <w:bCs/>
        </w:rPr>
        <w:t xml:space="preserve">, </w:t>
      </w:r>
      <w:proofErr w:type="spellStart"/>
      <w:r w:rsidR="00182F22" w:rsidRPr="00E24C10">
        <w:rPr>
          <w:b w:val="0"/>
          <w:bCs/>
        </w:rPr>
        <w:t>nhiệm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vụ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của</w:t>
      </w:r>
      <w:proofErr w:type="spellEnd"/>
      <w:r w:rsidR="00182F22" w:rsidRPr="00E24C10">
        <w:rPr>
          <w:b w:val="0"/>
          <w:bCs/>
        </w:rPr>
        <w:t xml:space="preserve"> layer </w:t>
      </w:r>
      <w:proofErr w:type="spellStart"/>
      <w:r w:rsidR="00182F22" w:rsidRPr="00E24C10">
        <w:rPr>
          <w:b w:val="0"/>
          <w:bCs/>
        </w:rPr>
        <w:t>mà</w:t>
      </w:r>
      <w:proofErr w:type="spellEnd"/>
      <w:r w:rsidR="00182F22" w:rsidRPr="00E24C10">
        <w:rPr>
          <w:b w:val="0"/>
          <w:bCs/>
        </w:rPr>
        <w:t xml:space="preserve"> class </w:t>
      </w:r>
      <w:proofErr w:type="spellStart"/>
      <w:r w:rsidR="00182F22" w:rsidRPr="00E24C10">
        <w:rPr>
          <w:b w:val="0"/>
          <w:bCs/>
        </w:rPr>
        <w:t>đó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hiện</w:t>
      </w:r>
      <w:proofErr w:type="spellEnd"/>
      <w:r w:rsidR="00182F22" w:rsidRPr="00E24C10">
        <w:rPr>
          <w:b w:val="0"/>
          <w:bCs/>
        </w:rPr>
        <w:t xml:space="preserve"> </w:t>
      </w:r>
      <w:proofErr w:type="spellStart"/>
      <w:r w:rsidR="00182F22" w:rsidRPr="00E24C10">
        <w:rPr>
          <w:b w:val="0"/>
          <w:bCs/>
        </w:rPr>
        <w:t>thực</w:t>
      </w:r>
      <w:proofErr w:type="spellEnd"/>
      <w:r w:rsidR="00182F22" w:rsidRPr="00E24C10">
        <w:rPr>
          <w:b w:val="0"/>
          <w:bCs/>
        </w:rPr>
        <w:t>.</w:t>
      </w:r>
    </w:p>
    <w:p w14:paraId="12F5477C" w14:textId="77777777" w:rsidR="00182F22" w:rsidRPr="00E24C10" w:rsidRDefault="00182F22" w:rsidP="00182F22">
      <w:pPr>
        <w:outlineLvl w:val="2"/>
        <w:rPr>
          <w:iCs/>
          <w:sz w:val="28"/>
          <w:szCs w:val="28"/>
        </w:rPr>
      </w:pPr>
    </w:p>
    <w:p w14:paraId="7279DE81" w14:textId="11881F22" w:rsidR="00B40711" w:rsidRPr="00E24C10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2" w:name="_Toc22503833"/>
      <w:proofErr w:type="spellStart"/>
      <w:r w:rsidRPr="00E24C10">
        <w:rPr>
          <w:iCs/>
          <w:szCs w:val="26"/>
        </w:rPr>
        <w:t>Đặc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tả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lớp</w:t>
      </w:r>
      <w:bookmarkEnd w:id="32"/>
      <w:proofErr w:type="spellEnd"/>
    </w:p>
    <w:tbl>
      <w:tblPr>
        <w:tblStyle w:val="TableGrid"/>
        <w:tblW w:w="10350" w:type="dxa"/>
        <w:tblInd w:w="355" w:type="dxa"/>
        <w:tblLook w:val="04A0" w:firstRow="1" w:lastRow="0" w:firstColumn="1" w:lastColumn="0" w:noHBand="0" w:noVBand="1"/>
      </w:tblPr>
      <w:tblGrid>
        <w:gridCol w:w="534"/>
        <w:gridCol w:w="2325"/>
        <w:gridCol w:w="5691"/>
        <w:gridCol w:w="1800"/>
      </w:tblGrid>
      <w:tr w:rsidR="00182F22" w:rsidRPr="00E24C10" w14:paraId="71CAA018" w14:textId="77777777" w:rsidTr="00182F22">
        <w:tc>
          <w:tcPr>
            <w:tcW w:w="534" w:type="dxa"/>
          </w:tcPr>
          <w:p w14:paraId="00D083A6" w14:textId="4F21E8B1" w:rsidR="00182F22" w:rsidRPr="00E24C10" w:rsidRDefault="00182F22" w:rsidP="00182F22">
            <w:pPr>
              <w:tabs>
                <w:tab w:val="left" w:pos="990"/>
              </w:tabs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2325" w:type="dxa"/>
          </w:tcPr>
          <w:p w14:paraId="5A5719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</w:p>
        </w:tc>
        <w:tc>
          <w:tcPr>
            <w:tcW w:w="5691" w:type="dxa"/>
          </w:tcPr>
          <w:p w14:paraId="5A8A496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1800" w:type="dxa"/>
          </w:tcPr>
          <w:p w14:paraId="062FC5F9" w14:textId="0BF3CACB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SV </w:t>
            </w:r>
            <w:proofErr w:type="spellStart"/>
            <w:r w:rsidRPr="00E24C10">
              <w:rPr>
                <w:b w:val="0"/>
                <w:bCs/>
              </w:rPr>
              <w:t>phụ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trách</w:t>
            </w:r>
            <w:proofErr w:type="spellEnd"/>
          </w:p>
        </w:tc>
      </w:tr>
      <w:tr w:rsidR="00182F22" w:rsidRPr="00E24C10" w14:paraId="5F7D71F8" w14:textId="77777777" w:rsidTr="00182F22">
        <w:tc>
          <w:tcPr>
            <w:tcW w:w="534" w:type="dxa"/>
          </w:tcPr>
          <w:p w14:paraId="056CB33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2325" w:type="dxa"/>
          </w:tcPr>
          <w:p w14:paraId="3624915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bookmarkStart w:id="33" w:name="_Hlk21895241"/>
            <w:r w:rsidRPr="00E24C10">
              <w:rPr>
                <w:b w:val="0"/>
                <w:bCs/>
              </w:rPr>
              <w:t>Layer</w:t>
            </w:r>
            <w:bookmarkEnd w:id="33"/>
          </w:p>
          <w:p w14:paraId="33E76A5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None</w:t>
            </w:r>
          </w:p>
        </w:tc>
        <w:tc>
          <w:tcPr>
            <w:tcW w:w="5691" w:type="dxa"/>
          </w:tcPr>
          <w:p w14:paraId="4FE7D2B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both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 xml:space="preserve">Base class,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  <w:proofErr w:type="spellStart"/>
            <w:r w:rsidRPr="00E24C10">
              <w:rPr>
                <w:b w:val="0"/>
                <w:bCs/>
              </w:rPr>
              <w:t>Chứa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những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thuộc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tính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chung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Layer,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class </w:t>
            </w:r>
            <w:proofErr w:type="spellStart"/>
            <w:r w:rsidRPr="00E24C10">
              <w:rPr>
                <w:b w:val="0"/>
                <w:bCs/>
              </w:rPr>
              <w:t>khác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sử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dụng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1800" w:type="dxa"/>
          </w:tcPr>
          <w:p w14:paraId="0B8A9B8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3FE091DA" w14:textId="77777777" w:rsidTr="00182F22">
        <w:tc>
          <w:tcPr>
            <w:tcW w:w="534" w:type="dxa"/>
          </w:tcPr>
          <w:p w14:paraId="6A8A0E7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2325" w:type="dxa"/>
          </w:tcPr>
          <w:p w14:paraId="4D5996C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InputLayer</w:t>
            </w:r>
            <w:proofErr w:type="spellEnd"/>
          </w:p>
          <w:p w14:paraId="00F9A5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40F19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InputLayer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4A8087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57203808" w14:textId="77777777" w:rsidTr="00182F22">
        <w:tc>
          <w:tcPr>
            <w:tcW w:w="534" w:type="dxa"/>
          </w:tcPr>
          <w:p w14:paraId="254828A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2325" w:type="dxa"/>
          </w:tcPr>
          <w:p w14:paraId="5C4D051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Conv2D</w:t>
            </w:r>
          </w:p>
          <w:p w14:paraId="11C9C69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4D5146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Conv2D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7D7D9D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7A3EE1F0" w14:textId="77777777" w:rsidTr="00182F22">
        <w:tc>
          <w:tcPr>
            <w:tcW w:w="534" w:type="dxa"/>
          </w:tcPr>
          <w:p w14:paraId="0A1267E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2325" w:type="dxa"/>
          </w:tcPr>
          <w:p w14:paraId="7F287FA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Activation</w:t>
            </w:r>
          </w:p>
          <w:p w14:paraId="4FB5093F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F3093E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Activation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35A79D0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2A418C21" w14:textId="77777777" w:rsidTr="00182F22">
        <w:tc>
          <w:tcPr>
            <w:tcW w:w="534" w:type="dxa"/>
          </w:tcPr>
          <w:p w14:paraId="596EA55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2325" w:type="dxa"/>
          </w:tcPr>
          <w:p w14:paraId="04C96C2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Add</w:t>
            </w:r>
          </w:p>
          <w:p w14:paraId="3E469F1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3652BC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Add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F19579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628FAB31" w14:textId="77777777" w:rsidTr="00182F22">
        <w:tc>
          <w:tcPr>
            <w:tcW w:w="534" w:type="dxa"/>
          </w:tcPr>
          <w:p w14:paraId="2FA98CC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6</w:t>
            </w:r>
          </w:p>
        </w:tc>
        <w:tc>
          <w:tcPr>
            <w:tcW w:w="2325" w:type="dxa"/>
          </w:tcPr>
          <w:p w14:paraId="168A906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Average</w:t>
            </w:r>
          </w:p>
          <w:p w14:paraId="5CD183C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CBA098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 </w:t>
            </w:r>
          </w:p>
        </w:tc>
        <w:tc>
          <w:tcPr>
            <w:tcW w:w="1800" w:type="dxa"/>
          </w:tcPr>
          <w:p w14:paraId="380CEA9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B1725EB" w14:textId="77777777" w:rsidTr="00182F22">
        <w:tc>
          <w:tcPr>
            <w:tcW w:w="534" w:type="dxa"/>
          </w:tcPr>
          <w:p w14:paraId="3CA773E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7</w:t>
            </w:r>
          </w:p>
        </w:tc>
        <w:tc>
          <w:tcPr>
            <w:tcW w:w="2325" w:type="dxa"/>
          </w:tcPr>
          <w:p w14:paraId="7F1758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AvgPool2D</w:t>
            </w:r>
          </w:p>
          <w:p w14:paraId="3DA4C4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057E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AveragePooling2D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ECB5F6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Hoàng Vương</w:t>
            </w:r>
          </w:p>
        </w:tc>
      </w:tr>
      <w:tr w:rsidR="00182F22" w:rsidRPr="00E24C10" w14:paraId="414EDEDF" w14:textId="77777777" w:rsidTr="00182F22">
        <w:tc>
          <w:tcPr>
            <w:tcW w:w="534" w:type="dxa"/>
          </w:tcPr>
          <w:p w14:paraId="121670D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8</w:t>
            </w:r>
          </w:p>
        </w:tc>
        <w:tc>
          <w:tcPr>
            <w:tcW w:w="2325" w:type="dxa"/>
          </w:tcPr>
          <w:p w14:paraId="01F3414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BatchNormalization</w:t>
            </w:r>
            <w:proofErr w:type="spellEnd"/>
          </w:p>
          <w:p w14:paraId="6C1CB0A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23B1479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BatchNormalization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6315404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2251A25" w14:textId="77777777" w:rsidTr="00182F22">
        <w:tc>
          <w:tcPr>
            <w:tcW w:w="534" w:type="dxa"/>
          </w:tcPr>
          <w:p w14:paraId="09C8E20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9</w:t>
            </w:r>
          </w:p>
        </w:tc>
        <w:tc>
          <w:tcPr>
            <w:tcW w:w="2325" w:type="dxa"/>
          </w:tcPr>
          <w:p w14:paraId="7A934E2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Concatenate</w:t>
            </w:r>
          </w:p>
          <w:p w14:paraId="002914F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3152A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Concatenate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DF95B0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A298932" w14:textId="77777777" w:rsidTr="00182F22">
        <w:tc>
          <w:tcPr>
            <w:tcW w:w="534" w:type="dxa"/>
          </w:tcPr>
          <w:p w14:paraId="6468BCA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10</w:t>
            </w:r>
          </w:p>
        </w:tc>
        <w:tc>
          <w:tcPr>
            <w:tcW w:w="2325" w:type="dxa"/>
          </w:tcPr>
          <w:p w14:paraId="211B44B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Dense</w:t>
            </w:r>
          </w:p>
          <w:p w14:paraId="2E28FC3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7560F05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Dense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22F05CE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5EE6C9D7" w14:textId="77777777" w:rsidTr="00182F22">
        <w:tc>
          <w:tcPr>
            <w:tcW w:w="534" w:type="dxa"/>
          </w:tcPr>
          <w:p w14:paraId="26813D9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11</w:t>
            </w:r>
          </w:p>
        </w:tc>
        <w:tc>
          <w:tcPr>
            <w:tcW w:w="2325" w:type="dxa"/>
          </w:tcPr>
          <w:p w14:paraId="4724E8E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</w:p>
          <w:p w14:paraId="6E08BDD6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6067B09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Core </w:t>
            </w:r>
            <w:r w:rsidRPr="00E24C10">
              <w:rPr>
                <w:b w:val="0"/>
                <w:bCs/>
                <w:i/>
                <w:iCs/>
              </w:rPr>
              <w:t>Layer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Propout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EEF98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0A215372" w14:textId="77777777" w:rsidTr="00182F22">
        <w:tc>
          <w:tcPr>
            <w:tcW w:w="534" w:type="dxa"/>
          </w:tcPr>
          <w:p w14:paraId="56DA203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12</w:t>
            </w:r>
          </w:p>
        </w:tc>
        <w:tc>
          <w:tcPr>
            <w:tcW w:w="2325" w:type="dxa"/>
          </w:tcPr>
          <w:p w14:paraId="0913838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MaxPool2D</w:t>
            </w:r>
          </w:p>
          <w:p w14:paraId="4CAA855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44C9977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r w:rsidRPr="00E24C10">
              <w:rPr>
                <w:b w:val="0"/>
                <w:bCs/>
                <w:i/>
                <w:iCs/>
              </w:rPr>
              <w:t>MaxPool2D</w:t>
            </w:r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04C4BA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  <w:tr w:rsidR="00182F22" w:rsidRPr="00E24C10" w14:paraId="76DB5DAA" w14:textId="77777777" w:rsidTr="00182F22">
        <w:tc>
          <w:tcPr>
            <w:tcW w:w="534" w:type="dxa"/>
          </w:tcPr>
          <w:p w14:paraId="3B8AF90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jc w:val="center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13</w:t>
            </w:r>
          </w:p>
        </w:tc>
        <w:tc>
          <w:tcPr>
            <w:tcW w:w="2325" w:type="dxa"/>
          </w:tcPr>
          <w:p w14:paraId="5D807FB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Softmax</w:t>
            </w:r>
            <w:proofErr w:type="spellEnd"/>
          </w:p>
          <w:p w14:paraId="25B0B18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Kế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thừa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>: Layer</w:t>
            </w:r>
          </w:p>
        </w:tc>
        <w:tc>
          <w:tcPr>
            <w:tcW w:w="5691" w:type="dxa"/>
          </w:tcPr>
          <w:p w14:paraId="069843CB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hoá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  <w:i/>
                <w:iCs/>
              </w:rPr>
              <w:t>Softmax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TensorFlow Model.</w:t>
            </w:r>
          </w:p>
        </w:tc>
        <w:tc>
          <w:tcPr>
            <w:tcW w:w="1800" w:type="dxa"/>
          </w:tcPr>
          <w:p w14:paraId="1A6D86D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</w:p>
        </w:tc>
      </w:tr>
    </w:tbl>
    <w:p w14:paraId="2E1F18DE" w14:textId="39B7DF05" w:rsidR="00182F22" w:rsidRPr="00E24C10" w:rsidRDefault="00182F22" w:rsidP="00F559D3">
      <w:pPr>
        <w:pStyle w:val="ListParagraph"/>
        <w:tabs>
          <w:tab w:val="left" w:pos="990"/>
        </w:tabs>
        <w:spacing w:after="0"/>
        <w:ind w:left="1440"/>
        <w:jc w:val="center"/>
        <w:rPr>
          <w:i/>
          <w:iCs/>
          <w:sz w:val="20"/>
          <w:szCs w:val="20"/>
        </w:rPr>
      </w:pPr>
      <w:proofErr w:type="spellStart"/>
      <w:r w:rsidRPr="00E24C10">
        <w:rPr>
          <w:i/>
          <w:iCs/>
          <w:sz w:val="20"/>
          <w:szCs w:val="20"/>
        </w:rPr>
        <w:t>Bảng</w:t>
      </w:r>
      <w:proofErr w:type="spellEnd"/>
      <w:r w:rsidRPr="00E24C10">
        <w:rPr>
          <w:i/>
          <w:iCs/>
          <w:sz w:val="20"/>
          <w:szCs w:val="20"/>
        </w:rPr>
        <w:t xml:space="preserve"> 3: </w:t>
      </w:r>
      <w:proofErr w:type="spellStart"/>
      <w:r w:rsidRPr="00E24C10">
        <w:rPr>
          <w:i/>
          <w:iCs/>
          <w:sz w:val="20"/>
          <w:szCs w:val="20"/>
        </w:rPr>
        <w:t>Danh</w:t>
      </w:r>
      <w:proofErr w:type="spellEnd"/>
      <w:r w:rsidRPr="00E24C10">
        <w:rPr>
          <w:i/>
          <w:iCs/>
          <w:sz w:val="20"/>
          <w:szCs w:val="20"/>
        </w:rPr>
        <w:t xml:space="preserve"> </w:t>
      </w:r>
      <w:proofErr w:type="spellStart"/>
      <w:r w:rsidRPr="00E24C10">
        <w:rPr>
          <w:i/>
          <w:iCs/>
          <w:sz w:val="20"/>
          <w:szCs w:val="20"/>
        </w:rPr>
        <w:t>mục</w:t>
      </w:r>
      <w:proofErr w:type="spellEnd"/>
      <w:r w:rsidRPr="00E24C10">
        <w:rPr>
          <w:i/>
          <w:iCs/>
          <w:sz w:val="20"/>
          <w:szCs w:val="20"/>
        </w:rPr>
        <w:t xml:space="preserve"> </w:t>
      </w:r>
      <w:proofErr w:type="spellStart"/>
      <w:r w:rsidRPr="00E24C10">
        <w:rPr>
          <w:i/>
          <w:iCs/>
          <w:sz w:val="20"/>
          <w:szCs w:val="20"/>
        </w:rPr>
        <w:t>các</w:t>
      </w:r>
      <w:proofErr w:type="spellEnd"/>
      <w:r w:rsidRPr="00E24C10">
        <w:rPr>
          <w:i/>
          <w:iCs/>
          <w:sz w:val="20"/>
          <w:szCs w:val="20"/>
        </w:rPr>
        <w:t xml:space="preserve"> </w:t>
      </w:r>
      <w:proofErr w:type="spellStart"/>
      <w:r w:rsidRPr="00E24C10">
        <w:rPr>
          <w:i/>
          <w:iCs/>
          <w:sz w:val="20"/>
          <w:szCs w:val="20"/>
        </w:rPr>
        <w:t>lớp</w:t>
      </w:r>
      <w:proofErr w:type="spellEnd"/>
    </w:p>
    <w:p w14:paraId="5DF3A5B8" w14:textId="77777777" w:rsidR="00F559D3" w:rsidRPr="00E24C10" w:rsidRDefault="00F559D3" w:rsidP="00F559D3">
      <w:pPr>
        <w:pStyle w:val="ListParagraph"/>
        <w:tabs>
          <w:tab w:val="left" w:pos="990"/>
        </w:tabs>
        <w:spacing w:after="0"/>
        <w:ind w:left="1440"/>
        <w:jc w:val="center"/>
        <w:rPr>
          <w:i/>
          <w:iCs/>
          <w:sz w:val="20"/>
          <w:szCs w:val="20"/>
        </w:rPr>
      </w:pPr>
    </w:p>
    <w:p w14:paraId="4187F59A" w14:textId="22B78040" w:rsidR="00B40711" w:rsidRPr="00E24C10" w:rsidRDefault="00B40711" w:rsidP="00182F22">
      <w:pPr>
        <w:pStyle w:val="ListParagraph"/>
        <w:numPr>
          <w:ilvl w:val="2"/>
          <w:numId w:val="21"/>
        </w:numPr>
        <w:outlineLvl w:val="3"/>
        <w:rPr>
          <w:iCs/>
          <w:szCs w:val="26"/>
        </w:rPr>
      </w:pPr>
      <w:bookmarkStart w:id="34" w:name="_Toc22503834"/>
      <w:proofErr w:type="spellStart"/>
      <w:r w:rsidRPr="00E24C10">
        <w:rPr>
          <w:iCs/>
          <w:szCs w:val="26"/>
        </w:rPr>
        <w:t>Đặc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tả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các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phương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thức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trong</w:t>
      </w:r>
      <w:proofErr w:type="spellEnd"/>
      <w:r w:rsidRPr="00E24C10">
        <w:rPr>
          <w:iCs/>
          <w:szCs w:val="26"/>
        </w:rPr>
        <w:t xml:space="preserve"> </w:t>
      </w:r>
      <w:proofErr w:type="spellStart"/>
      <w:r w:rsidRPr="00E24C10">
        <w:rPr>
          <w:iCs/>
          <w:szCs w:val="26"/>
        </w:rPr>
        <w:t>lớp</w:t>
      </w:r>
      <w:bookmarkEnd w:id="34"/>
      <w:proofErr w:type="spellEnd"/>
    </w:p>
    <w:p w14:paraId="74BFDB0F" w14:textId="04A8FD15" w:rsidR="00182F22" w:rsidRPr="00E24C10" w:rsidRDefault="00182F22" w:rsidP="00182F22">
      <w:pPr>
        <w:pStyle w:val="ListParagraph"/>
        <w:numPr>
          <w:ilvl w:val="3"/>
          <w:numId w:val="21"/>
        </w:numPr>
        <w:outlineLvl w:val="4"/>
        <w:rPr>
          <w:b w:val="0"/>
          <w:bCs/>
          <w:i/>
          <w:szCs w:val="26"/>
        </w:rPr>
      </w:pPr>
      <w:bookmarkStart w:id="35" w:name="_Toc22503835"/>
      <w:proofErr w:type="spellStart"/>
      <w:r w:rsidRPr="00E24C10">
        <w:rPr>
          <w:b w:val="0"/>
          <w:bCs/>
          <w:i/>
          <w:szCs w:val="26"/>
        </w:rPr>
        <w:t>Lớp</w:t>
      </w:r>
      <w:proofErr w:type="spellEnd"/>
      <w:r w:rsidRPr="00E24C10">
        <w:rPr>
          <w:b w:val="0"/>
          <w:bCs/>
          <w:i/>
          <w:szCs w:val="26"/>
        </w:rPr>
        <w:t xml:space="preserve"> Layer</w:t>
      </w:r>
      <w:bookmarkEnd w:id="35"/>
    </w:p>
    <w:tbl>
      <w:tblPr>
        <w:tblStyle w:val="TableGrid"/>
        <w:tblW w:w="10338" w:type="dxa"/>
        <w:tblInd w:w="355" w:type="dxa"/>
        <w:tblLook w:val="04A0" w:firstRow="1" w:lastRow="0" w:firstColumn="1" w:lastColumn="0" w:noHBand="0" w:noVBand="1"/>
      </w:tblPr>
      <w:tblGrid>
        <w:gridCol w:w="534"/>
        <w:gridCol w:w="3001"/>
        <w:gridCol w:w="3836"/>
        <w:gridCol w:w="2967"/>
      </w:tblGrid>
      <w:tr w:rsidR="00182F22" w:rsidRPr="00E24C10" w14:paraId="2C3BA444" w14:textId="77777777" w:rsidTr="00E74DA7">
        <w:trPr>
          <w:trHeight w:val="437"/>
        </w:trPr>
        <w:tc>
          <w:tcPr>
            <w:tcW w:w="534" w:type="dxa"/>
          </w:tcPr>
          <w:p w14:paraId="52602E24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TT</w:t>
            </w:r>
          </w:p>
        </w:tc>
        <w:tc>
          <w:tcPr>
            <w:tcW w:w="3001" w:type="dxa"/>
          </w:tcPr>
          <w:p w14:paraId="4ED6EC1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</w:p>
        </w:tc>
        <w:tc>
          <w:tcPr>
            <w:tcW w:w="3836" w:type="dxa"/>
          </w:tcPr>
          <w:p w14:paraId="262B7C4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Mục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đích</w:t>
            </w:r>
            <w:proofErr w:type="spellEnd"/>
          </w:p>
        </w:tc>
        <w:tc>
          <w:tcPr>
            <w:tcW w:w="2967" w:type="dxa"/>
          </w:tcPr>
          <w:p w14:paraId="6D4C8949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file, </w:t>
            </w:r>
            <w:proofErr w:type="spellStart"/>
            <w:r w:rsidRPr="00E24C10">
              <w:rPr>
                <w:b w:val="0"/>
                <w:bCs/>
              </w:rPr>
              <w:t>stt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dòng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khai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báo</w:t>
            </w:r>
            <w:proofErr w:type="spellEnd"/>
          </w:p>
        </w:tc>
      </w:tr>
      <w:tr w:rsidR="00182F22" w:rsidRPr="00E24C10" w14:paraId="0D9B9A03" w14:textId="77777777" w:rsidTr="00E74DA7">
        <w:trPr>
          <w:trHeight w:val="1740"/>
        </w:trPr>
        <w:tc>
          <w:tcPr>
            <w:tcW w:w="534" w:type="dxa"/>
          </w:tcPr>
          <w:p w14:paraId="07198A2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1</w:t>
            </w:r>
          </w:p>
        </w:tc>
        <w:tc>
          <w:tcPr>
            <w:tcW w:w="3001" w:type="dxa"/>
          </w:tcPr>
          <w:p w14:paraId="79D62F5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FF"/>
                <w:sz w:val="19"/>
                <w:szCs w:val="19"/>
              </w:rPr>
              <w:t>virtual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ReadAttribute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 xml:space="preserve"> _input)</w:t>
            </w:r>
          </w:p>
          <w:p w14:paraId="28E324C0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_input</w:t>
            </w:r>
          </w:p>
          <w:p w14:paraId="2D05B53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4F06B6A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plain text </w:t>
            </w:r>
            <w:proofErr w:type="spellStart"/>
            <w:r w:rsidRPr="00E24C10">
              <w:rPr>
                <w:b w:val="0"/>
                <w:bCs/>
              </w:rPr>
              <w:t>đã</w:t>
            </w:r>
            <w:proofErr w:type="spellEnd"/>
            <w:r w:rsidRPr="00E24C10">
              <w:rPr>
                <w:b w:val="0"/>
                <w:bCs/>
              </w:rPr>
              <w:t xml:space="preserve"> qua </w:t>
            </w:r>
            <w:proofErr w:type="spellStart"/>
            <w:r w:rsidRPr="00E24C10">
              <w:rPr>
                <w:b w:val="0"/>
                <w:bCs/>
              </w:rPr>
              <w:t>xử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user </w:t>
            </w:r>
            <w:proofErr w:type="spellStart"/>
            <w:r w:rsidRPr="00E24C10">
              <w:rPr>
                <w:b w:val="0"/>
                <w:bCs/>
              </w:rPr>
              <w:t>thành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dữ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liệu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đưa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layer.</w:t>
            </w:r>
          </w:p>
        </w:tc>
        <w:tc>
          <w:tcPr>
            <w:tcW w:w="2967" w:type="dxa"/>
          </w:tcPr>
          <w:p w14:paraId="4F9B2307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(73)</w:t>
            </w:r>
          </w:p>
        </w:tc>
      </w:tr>
      <w:tr w:rsidR="00182F22" w:rsidRPr="00E24C10" w14:paraId="2E83EEE8" w14:textId="77777777" w:rsidTr="00E74DA7">
        <w:trPr>
          <w:trHeight w:val="2188"/>
        </w:trPr>
        <w:tc>
          <w:tcPr>
            <w:tcW w:w="534" w:type="dxa"/>
          </w:tcPr>
          <w:p w14:paraId="2570301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2</w:t>
            </w:r>
          </w:p>
        </w:tc>
        <w:tc>
          <w:tcPr>
            <w:tcW w:w="3001" w:type="dxa"/>
          </w:tcPr>
          <w:p w14:paraId="5BF1DBB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GetAttribute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6887C56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3BAC5E1A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5EA2DDF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attributes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29293FD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(84)</w:t>
            </w:r>
          </w:p>
        </w:tc>
      </w:tr>
      <w:tr w:rsidR="00182F22" w:rsidRPr="00E24C10" w14:paraId="73901A8B" w14:textId="77777777" w:rsidTr="00E74DA7">
        <w:trPr>
          <w:trHeight w:val="1740"/>
        </w:trPr>
        <w:tc>
          <w:tcPr>
            <w:tcW w:w="534" w:type="dxa"/>
          </w:tcPr>
          <w:p w14:paraId="16710A2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3</w:t>
            </w:r>
          </w:p>
        </w:tc>
        <w:tc>
          <w:tcPr>
            <w:tcW w:w="3001" w:type="dxa"/>
          </w:tcPr>
          <w:p w14:paraId="099F6C2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ToString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440438C1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71022D3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</w:p>
        </w:tc>
        <w:tc>
          <w:tcPr>
            <w:tcW w:w="3836" w:type="dxa"/>
          </w:tcPr>
          <w:p w14:paraId="7B8E50E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để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xuất</w:t>
            </w:r>
            <w:proofErr w:type="spellEnd"/>
            <w:r w:rsidRPr="00E24C10">
              <w:rPr>
                <w:b w:val="0"/>
                <w:bCs/>
              </w:rPr>
              <w:t xml:space="preserve"> ra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thông</w:t>
            </w:r>
            <w:proofErr w:type="spellEnd"/>
            <w:r w:rsidRPr="00E24C10">
              <w:rPr>
                <w:b w:val="0"/>
                <w:bCs/>
              </w:rPr>
              <w:t xml:space="preserve"> tin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dưới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List&lt;</w:t>
            </w:r>
            <w:r w:rsidRPr="00E24C10">
              <w:rPr>
                <w:b w:val="0"/>
                <w:bCs/>
                <w:color w:val="0000FF"/>
                <w:sz w:val="19"/>
                <w:szCs w:val="19"/>
              </w:rPr>
              <w:t>string</w:t>
            </w:r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&gt;</w:t>
            </w:r>
            <w:r w:rsidRPr="00E24C10">
              <w:rPr>
                <w:b w:val="0"/>
                <w:bCs/>
              </w:rPr>
              <w:t xml:space="preserve"> ,</w:t>
            </w:r>
            <w:proofErr w:type="gram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mỗi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phần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tử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trong</w:t>
            </w:r>
            <w:proofErr w:type="spellEnd"/>
            <w:r w:rsidRPr="00E24C10">
              <w:rPr>
                <w:b w:val="0"/>
                <w:bCs/>
              </w:rPr>
              <w:t xml:space="preserve"> list </w:t>
            </w:r>
            <w:proofErr w:type="spellStart"/>
            <w:r w:rsidRPr="00E24C10">
              <w:rPr>
                <w:b w:val="0"/>
                <w:bCs/>
              </w:rPr>
              <w:t>chưa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giá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trị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nó</w:t>
            </w:r>
            <w:proofErr w:type="spellEnd"/>
            <w:r w:rsidRPr="00E24C10">
              <w:rPr>
                <w:b w:val="0"/>
                <w:bCs/>
              </w:rPr>
              <w:t>.</w:t>
            </w:r>
          </w:p>
        </w:tc>
        <w:tc>
          <w:tcPr>
            <w:tcW w:w="2967" w:type="dxa"/>
          </w:tcPr>
          <w:p w14:paraId="1DC3974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(89)</w:t>
            </w:r>
          </w:p>
        </w:tc>
      </w:tr>
      <w:tr w:rsidR="00182F22" w:rsidRPr="00E24C10" w14:paraId="5D2A710C" w14:textId="77777777" w:rsidTr="00E74DA7">
        <w:trPr>
          <w:trHeight w:val="1751"/>
        </w:trPr>
        <w:tc>
          <w:tcPr>
            <w:tcW w:w="534" w:type="dxa"/>
          </w:tcPr>
          <w:p w14:paraId="7A5741D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4</w:t>
            </w:r>
          </w:p>
        </w:tc>
        <w:tc>
          <w:tcPr>
            <w:tcW w:w="3001" w:type="dxa"/>
          </w:tcPr>
          <w:p w14:paraId="00853B4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E24C10">
              <w:rPr>
                <w:b w:val="0"/>
                <w:bCs/>
                <w:color w:val="000000"/>
                <w:sz w:val="19"/>
                <w:szCs w:val="19"/>
              </w:rPr>
              <w:t>GraphicsNodeInitialize</w:t>
            </w:r>
            <w:proofErr w:type="spell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123F1358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18D5CB9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5CEF72A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Phương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thức</w:t>
            </w:r>
            <w:proofErr w:type="spellEnd"/>
            <w:r w:rsidRPr="00E24C10">
              <w:rPr>
                <w:b w:val="0"/>
                <w:bCs/>
              </w:rPr>
              <w:t xml:space="preserve"> virtual,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đồ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hoạ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cho</w:t>
            </w:r>
            <w:proofErr w:type="spellEnd"/>
            <w:r w:rsidRPr="00E24C10">
              <w:rPr>
                <w:b w:val="0"/>
                <w:bCs/>
              </w:rPr>
              <w:t xml:space="preserve"> layer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của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đối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tượng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bằng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tên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lớp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đọc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từ</w:t>
            </w:r>
            <w:proofErr w:type="spellEnd"/>
            <w:r w:rsidRPr="00E24C10">
              <w:rPr>
                <w:b w:val="0"/>
                <w:bCs/>
              </w:rPr>
              <w:t xml:space="preserve"> input </w:t>
            </w:r>
            <w:proofErr w:type="spellStart"/>
            <w:r w:rsidRPr="00E24C10">
              <w:rPr>
                <w:b w:val="0"/>
                <w:bCs/>
              </w:rPr>
              <w:t>người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dùng</w:t>
            </w:r>
            <w:proofErr w:type="spellEnd"/>
          </w:p>
        </w:tc>
        <w:tc>
          <w:tcPr>
            <w:tcW w:w="2967" w:type="dxa"/>
          </w:tcPr>
          <w:p w14:paraId="690E1AE3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(79)</w:t>
            </w:r>
          </w:p>
        </w:tc>
      </w:tr>
      <w:tr w:rsidR="00182F22" w:rsidRPr="00E24C10" w14:paraId="53F30533" w14:textId="77777777" w:rsidTr="00E74DA7">
        <w:trPr>
          <w:trHeight w:val="1313"/>
        </w:trPr>
        <w:tc>
          <w:tcPr>
            <w:tcW w:w="534" w:type="dxa"/>
          </w:tcPr>
          <w:p w14:paraId="403FB97E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5</w:t>
            </w:r>
          </w:p>
        </w:tc>
        <w:tc>
          <w:tcPr>
            <w:tcW w:w="3001" w:type="dxa"/>
          </w:tcPr>
          <w:p w14:paraId="67BBF2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proofErr w:type="gramStart"/>
            <w:r w:rsidRPr="00E24C10">
              <w:rPr>
                <w:b w:val="0"/>
                <w:bCs/>
                <w:color w:val="2B91AF"/>
                <w:sz w:val="19"/>
                <w:szCs w:val="19"/>
              </w:rPr>
              <w:t>Layer</w:t>
            </w:r>
            <w:r w:rsidRPr="00E24C10">
              <w:rPr>
                <w:b w:val="0"/>
                <w:bCs/>
                <w:color w:val="000000"/>
                <w:sz w:val="19"/>
                <w:szCs w:val="19"/>
              </w:rPr>
              <w:t>(</w:t>
            </w:r>
            <w:proofErr w:type="gramEnd"/>
            <w:r w:rsidRPr="00E24C10">
              <w:rPr>
                <w:b w:val="0"/>
                <w:bCs/>
                <w:color w:val="000000"/>
                <w:sz w:val="19"/>
                <w:szCs w:val="19"/>
              </w:rPr>
              <w:t>)</w:t>
            </w:r>
          </w:p>
          <w:p w14:paraId="304CA5BC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  <w:color w:val="000000"/>
                <w:sz w:val="19"/>
                <w:szCs w:val="19"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Input: None</w:t>
            </w:r>
          </w:p>
          <w:p w14:paraId="077EE4A2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  <w:color w:val="000000"/>
                <w:sz w:val="19"/>
                <w:szCs w:val="19"/>
              </w:rPr>
              <w:t>output: None</w:t>
            </w:r>
          </w:p>
        </w:tc>
        <w:tc>
          <w:tcPr>
            <w:tcW w:w="3836" w:type="dxa"/>
          </w:tcPr>
          <w:p w14:paraId="2A15CB55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proofErr w:type="spellStart"/>
            <w:r w:rsidRPr="00E24C10">
              <w:rPr>
                <w:b w:val="0"/>
                <w:bCs/>
              </w:rPr>
              <w:t>Khới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một</w:t>
            </w:r>
            <w:proofErr w:type="spellEnd"/>
            <w:r w:rsidRPr="00E24C10">
              <w:rPr>
                <w:b w:val="0"/>
                <w:bCs/>
              </w:rPr>
              <w:t xml:space="preserve"> class Layer </w:t>
            </w:r>
            <w:proofErr w:type="spellStart"/>
            <w:r w:rsidRPr="00E24C10">
              <w:rPr>
                <w:b w:val="0"/>
                <w:bCs/>
              </w:rPr>
              <w:t>mới</w:t>
            </w:r>
            <w:proofErr w:type="spellEnd"/>
            <w:r w:rsidRPr="00E24C10">
              <w:rPr>
                <w:b w:val="0"/>
                <w:bCs/>
              </w:rPr>
              <w:t xml:space="preserve">, </w:t>
            </w:r>
            <w:proofErr w:type="spellStart"/>
            <w:r w:rsidRPr="00E24C10">
              <w:rPr>
                <w:b w:val="0"/>
                <w:bCs/>
              </w:rPr>
              <w:t>tất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cả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các</w:t>
            </w:r>
            <w:proofErr w:type="spellEnd"/>
            <w:r w:rsidRPr="00E24C10">
              <w:rPr>
                <w:b w:val="0"/>
                <w:bCs/>
              </w:rPr>
              <w:t xml:space="preserve"> attribute </w:t>
            </w:r>
            <w:proofErr w:type="spellStart"/>
            <w:r w:rsidRPr="00E24C10">
              <w:rPr>
                <w:b w:val="0"/>
                <w:bCs/>
              </w:rPr>
              <w:t>và</w:t>
            </w:r>
            <w:proofErr w:type="spellEnd"/>
            <w:r w:rsidRPr="00E24C10">
              <w:rPr>
                <w:b w:val="0"/>
                <w:bCs/>
              </w:rPr>
              <w:t xml:space="preserve"> properties </w:t>
            </w:r>
            <w:proofErr w:type="spellStart"/>
            <w:r w:rsidRPr="00E24C10">
              <w:rPr>
                <w:b w:val="0"/>
                <w:bCs/>
              </w:rPr>
              <w:t>cơ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bản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được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khởi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tạo</w:t>
            </w:r>
            <w:proofErr w:type="spellEnd"/>
            <w:r w:rsidRPr="00E24C10">
              <w:rPr>
                <w:b w:val="0"/>
                <w:bCs/>
              </w:rPr>
              <w:t xml:space="preserve"> </w:t>
            </w:r>
            <w:proofErr w:type="spellStart"/>
            <w:r w:rsidRPr="00E24C10">
              <w:rPr>
                <w:b w:val="0"/>
                <w:bCs/>
              </w:rPr>
              <w:t>về</w:t>
            </w:r>
            <w:proofErr w:type="spellEnd"/>
            <w:r w:rsidRPr="00E24C10">
              <w:rPr>
                <w:b w:val="0"/>
                <w:bCs/>
              </w:rPr>
              <w:t xml:space="preserve"> Null</w:t>
            </w:r>
          </w:p>
        </w:tc>
        <w:tc>
          <w:tcPr>
            <w:tcW w:w="2967" w:type="dxa"/>
          </w:tcPr>
          <w:p w14:paraId="2126435D" w14:textId="77777777" w:rsidR="00182F22" w:rsidRPr="00E24C10" w:rsidRDefault="00182F22" w:rsidP="00922260">
            <w:pPr>
              <w:tabs>
                <w:tab w:val="left" w:pos="990"/>
              </w:tabs>
              <w:spacing w:line="360" w:lineRule="auto"/>
              <w:rPr>
                <w:b w:val="0"/>
                <w:bCs/>
              </w:rPr>
            </w:pPr>
            <w:r w:rsidRPr="00E24C10">
              <w:rPr>
                <w:b w:val="0"/>
                <w:bCs/>
              </w:rPr>
              <w:t>Layers/Topology/</w:t>
            </w:r>
            <w:proofErr w:type="spellStart"/>
            <w:r w:rsidRPr="00E24C10">
              <w:rPr>
                <w:b w:val="0"/>
                <w:bCs/>
              </w:rPr>
              <w:t>Layer.cs</w:t>
            </w:r>
            <w:proofErr w:type="spellEnd"/>
            <w:r w:rsidRPr="00E24C10">
              <w:rPr>
                <w:b w:val="0"/>
                <w:bCs/>
              </w:rPr>
              <w:t xml:space="preserve"> (40)</w:t>
            </w:r>
          </w:p>
        </w:tc>
      </w:tr>
    </w:tbl>
    <w:p w14:paraId="1431C8E7" w14:textId="7D7D7256" w:rsidR="004564FE" w:rsidRPr="00E24C10" w:rsidRDefault="004564FE" w:rsidP="00E74DA7">
      <w:pPr>
        <w:rPr>
          <w:b w:val="0"/>
          <w:szCs w:val="26"/>
        </w:rPr>
      </w:pPr>
    </w:p>
    <w:p w14:paraId="3F3AD753" w14:textId="4F635688" w:rsidR="004564FE" w:rsidRPr="00E24C10" w:rsidRDefault="004564FE" w:rsidP="004564FE">
      <w:pPr>
        <w:rPr>
          <w:b w:val="0"/>
          <w:szCs w:val="26"/>
        </w:rPr>
      </w:pPr>
    </w:p>
    <w:p w14:paraId="30FB6EE8" w14:textId="38DA8968" w:rsidR="004564FE" w:rsidRPr="00E24C10" w:rsidRDefault="004564FE" w:rsidP="004564FE">
      <w:pPr>
        <w:rPr>
          <w:b w:val="0"/>
          <w:szCs w:val="26"/>
        </w:rPr>
      </w:pPr>
    </w:p>
    <w:p w14:paraId="276ECB64" w14:textId="22C0E087" w:rsidR="00E74DA7" w:rsidRPr="00E24C10" w:rsidRDefault="00E74DA7" w:rsidP="00E74DA7">
      <w:pPr>
        <w:pStyle w:val="ListParagraph"/>
        <w:numPr>
          <w:ilvl w:val="1"/>
          <w:numId w:val="21"/>
        </w:numPr>
        <w:outlineLvl w:val="2"/>
        <w:rPr>
          <w:sz w:val="28"/>
          <w:szCs w:val="28"/>
        </w:rPr>
      </w:pPr>
      <w:bookmarkStart w:id="36" w:name="_Toc22503836"/>
      <w:proofErr w:type="spellStart"/>
      <w:r w:rsidRPr="00E24C10">
        <w:rPr>
          <w:sz w:val="28"/>
          <w:szCs w:val="28"/>
        </w:rPr>
        <w:t>Thiết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kế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lớp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chức</w:t>
      </w:r>
      <w:proofErr w:type="spellEnd"/>
      <w:r w:rsidRPr="00E24C10">
        <w:rPr>
          <w:sz w:val="28"/>
          <w:szCs w:val="28"/>
        </w:rPr>
        <w:t xml:space="preserve"> </w:t>
      </w:r>
      <w:proofErr w:type="spellStart"/>
      <w:r w:rsidRPr="00E24C10">
        <w:rPr>
          <w:sz w:val="28"/>
          <w:szCs w:val="28"/>
        </w:rPr>
        <w:t>năng</w:t>
      </w:r>
      <w:bookmarkEnd w:id="36"/>
      <w:proofErr w:type="spellEnd"/>
    </w:p>
    <w:p w14:paraId="3E35F5CD" w14:textId="73E59CA2" w:rsidR="00E74DA7" w:rsidRPr="00E24C10" w:rsidRDefault="00E74DA7" w:rsidP="00E74DA7">
      <w:pPr>
        <w:pStyle w:val="ListParagraph"/>
        <w:numPr>
          <w:ilvl w:val="0"/>
          <w:numId w:val="21"/>
        </w:numPr>
        <w:outlineLvl w:val="2"/>
        <w:rPr>
          <w:i/>
          <w:iCs/>
          <w:sz w:val="32"/>
        </w:rPr>
      </w:pPr>
      <w:bookmarkStart w:id="37" w:name="_Toc22503837"/>
      <w:proofErr w:type="spellStart"/>
      <w:r w:rsidRPr="00E24C10">
        <w:rPr>
          <w:i/>
          <w:iCs/>
          <w:sz w:val="32"/>
        </w:rPr>
        <w:t>Thuật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toán</w:t>
      </w:r>
      <w:bookmarkEnd w:id="37"/>
      <w:proofErr w:type="spellEnd"/>
    </w:p>
    <w:p w14:paraId="4AB6EC29" w14:textId="3FA2B937" w:rsidR="00E74DA7" w:rsidRPr="00E24C10" w:rsidRDefault="00E74DA7" w:rsidP="00E74DA7">
      <w:pPr>
        <w:pStyle w:val="ListParagraph"/>
        <w:numPr>
          <w:ilvl w:val="0"/>
          <w:numId w:val="21"/>
        </w:numPr>
        <w:outlineLvl w:val="2"/>
        <w:rPr>
          <w:i/>
          <w:iCs/>
          <w:sz w:val="32"/>
        </w:rPr>
      </w:pPr>
      <w:bookmarkStart w:id="38" w:name="_Toc22503838"/>
      <w:proofErr w:type="spellStart"/>
      <w:r w:rsidRPr="00E24C10">
        <w:rPr>
          <w:i/>
          <w:iCs/>
          <w:sz w:val="32"/>
        </w:rPr>
        <w:t>Thiết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kế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giao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diện</w:t>
      </w:r>
      <w:bookmarkEnd w:id="38"/>
      <w:proofErr w:type="spellEnd"/>
    </w:p>
    <w:p w14:paraId="32D62D6E" w14:textId="5D9995D9" w:rsidR="004564FE" w:rsidRPr="00E24C10" w:rsidRDefault="004564FE" w:rsidP="004564FE">
      <w:pPr>
        <w:rPr>
          <w:b w:val="0"/>
          <w:szCs w:val="26"/>
        </w:rPr>
      </w:pPr>
    </w:p>
    <w:p w14:paraId="68168B35" w14:textId="43E7673D" w:rsidR="004564FE" w:rsidRPr="00E24C10" w:rsidRDefault="004564FE" w:rsidP="004564FE">
      <w:pPr>
        <w:rPr>
          <w:b w:val="0"/>
          <w:szCs w:val="26"/>
        </w:rPr>
      </w:pPr>
    </w:p>
    <w:p w14:paraId="1F707A16" w14:textId="39085930" w:rsidR="004564FE" w:rsidRPr="00E24C10" w:rsidRDefault="004564FE" w:rsidP="004564FE">
      <w:pPr>
        <w:rPr>
          <w:b w:val="0"/>
          <w:szCs w:val="26"/>
        </w:rPr>
      </w:pPr>
    </w:p>
    <w:p w14:paraId="10524CF3" w14:textId="405EB6D5" w:rsidR="004564FE" w:rsidRPr="00E24C10" w:rsidRDefault="004564FE" w:rsidP="004564FE">
      <w:pPr>
        <w:rPr>
          <w:b w:val="0"/>
          <w:szCs w:val="26"/>
        </w:rPr>
      </w:pPr>
    </w:p>
    <w:p w14:paraId="0C98D7D5" w14:textId="5E9CC0AC" w:rsidR="004564FE" w:rsidRPr="00E24C10" w:rsidRDefault="004564FE" w:rsidP="004564FE">
      <w:pPr>
        <w:rPr>
          <w:b w:val="0"/>
          <w:szCs w:val="26"/>
        </w:rPr>
      </w:pPr>
    </w:p>
    <w:p w14:paraId="3E986C76" w14:textId="7885CCDF" w:rsidR="004564FE" w:rsidRPr="00E24C10" w:rsidRDefault="004564FE" w:rsidP="004564FE">
      <w:pPr>
        <w:rPr>
          <w:b w:val="0"/>
          <w:szCs w:val="26"/>
        </w:rPr>
      </w:pPr>
    </w:p>
    <w:p w14:paraId="40117754" w14:textId="791BB624" w:rsidR="004564FE" w:rsidRPr="00E24C10" w:rsidRDefault="004564FE" w:rsidP="004564FE">
      <w:pPr>
        <w:rPr>
          <w:b w:val="0"/>
          <w:szCs w:val="26"/>
        </w:rPr>
      </w:pPr>
    </w:p>
    <w:p w14:paraId="3727811C" w14:textId="0190D6BC" w:rsidR="004564FE" w:rsidRPr="00E24C10" w:rsidRDefault="004564FE" w:rsidP="004564FE">
      <w:pPr>
        <w:rPr>
          <w:b w:val="0"/>
          <w:szCs w:val="26"/>
        </w:rPr>
      </w:pPr>
    </w:p>
    <w:p w14:paraId="2C8A8952" w14:textId="59C2C9E8" w:rsidR="004564FE" w:rsidRPr="00E24C10" w:rsidRDefault="004564FE" w:rsidP="004564FE">
      <w:pPr>
        <w:rPr>
          <w:b w:val="0"/>
          <w:szCs w:val="26"/>
        </w:rPr>
      </w:pPr>
    </w:p>
    <w:p w14:paraId="20C8BAB0" w14:textId="4FAEB539" w:rsidR="004564FE" w:rsidRPr="00E24C10" w:rsidRDefault="004564FE" w:rsidP="004564FE">
      <w:pPr>
        <w:rPr>
          <w:b w:val="0"/>
          <w:szCs w:val="26"/>
        </w:rPr>
      </w:pPr>
    </w:p>
    <w:p w14:paraId="7C6B29E3" w14:textId="3632F608" w:rsidR="004564FE" w:rsidRPr="00E24C10" w:rsidRDefault="004564FE" w:rsidP="004564FE">
      <w:pPr>
        <w:rPr>
          <w:b w:val="0"/>
          <w:szCs w:val="26"/>
        </w:rPr>
      </w:pPr>
    </w:p>
    <w:p w14:paraId="5C156174" w14:textId="3B488318" w:rsidR="004564FE" w:rsidRPr="00E24C10" w:rsidRDefault="004564FE" w:rsidP="004564FE">
      <w:pPr>
        <w:rPr>
          <w:b w:val="0"/>
          <w:szCs w:val="26"/>
        </w:rPr>
      </w:pPr>
    </w:p>
    <w:p w14:paraId="67DA1565" w14:textId="3473B030" w:rsidR="004564FE" w:rsidRPr="00E24C10" w:rsidRDefault="004564FE" w:rsidP="004564FE">
      <w:pPr>
        <w:rPr>
          <w:b w:val="0"/>
          <w:szCs w:val="26"/>
        </w:rPr>
      </w:pPr>
    </w:p>
    <w:p w14:paraId="553AFBE0" w14:textId="52DDA36E" w:rsidR="004564FE" w:rsidRPr="00E24C10" w:rsidRDefault="004564FE" w:rsidP="004564FE">
      <w:pPr>
        <w:rPr>
          <w:b w:val="0"/>
          <w:szCs w:val="26"/>
        </w:rPr>
      </w:pPr>
    </w:p>
    <w:p w14:paraId="1BD391BF" w14:textId="1E8B1D9D" w:rsidR="004564FE" w:rsidRPr="00E24C10" w:rsidRDefault="004564FE" w:rsidP="004564FE">
      <w:pPr>
        <w:rPr>
          <w:b w:val="0"/>
          <w:szCs w:val="26"/>
        </w:rPr>
      </w:pPr>
    </w:p>
    <w:p w14:paraId="59FBBF9D" w14:textId="04EAD0B9" w:rsidR="004564FE" w:rsidRPr="00E24C10" w:rsidRDefault="004564FE" w:rsidP="004564FE">
      <w:pPr>
        <w:rPr>
          <w:b w:val="0"/>
          <w:szCs w:val="26"/>
        </w:rPr>
      </w:pPr>
    </w:p>
    <w:p w14:paraId="3F56097F" w14:textId="62B72121" w:rsidR="009C542D" w:rsidRPr="00E24C10" w:rsidRDefault="009C542D" w:rsidP="004564FE">
      <w:pPr>
        <w:rPr>
          <w:b w:val="0"/>
          <w:szCs w:val="26"/>
        </w:rPr>
      </w:pPr>
    </w:p>
    <w:p w14:paraId="267EE095" w14:textId="6C7A75B0" w:rsidR="009C542D" w:rsidRPr="00E24C10" w:rsidRDefault="009C542D" w:rsidP="004564FE">
      <w:pPr>
        <w:rPr>
          <w:b w:val="0"/>
          <w:szCs w:val="26"/>
        </w:rPr>
      </w:pPr>
    </w:p>
    <w:p w14:paraId="3101DEAB" w14:textId="2FC8182B" w:rsidR="009C542D" w:rsidRPr="00E24C10" w:rsidRDefault="009C542D" w:rsidP="004564FE">
      <w:pPr>
        <w:rPr>
          <w:b w:val="0"/>
          <w:szCs w:val="26"/>
        </w:rPr>
      </w:pPr>
    </w:p>
    <w:p w14:paraId="2A53FF7E" w14:textId="737D3E64" w:rsidR="009C542D" w:rsidRPr="00E24C10" w:rsidRDefault="009C542D" w:rsidP="004564FE">
      <w:pPr>
        <w:rPr>
          <w:b w:val="0"/>
          <w:szCs w:val="26"/>
        </w:rPr>
      </w:pPr>
    </w:p>
    <w:p w14:paraId="26CF7652" w14:textId="77777777" w:rsidR="009C542D" w:rsidRPr="00E24C10" w:rsidRDefault="009C542D" w:rsidP="004564FE">
      <w:pPr>
        <w:rPr>
          <w:b w:val="0"/>
          <w:szCs w:val="26"/>
        </w:rPr>
      </w:pPr>
    </w:p>
    <w:p w14:paraId="6348436A" w14:textId="664F1A9D" w:rsidR="004564FE" w:rsidRPr="00E24C10" w:rsidRDefault="004564FE" w:rsidP="004564FE">
      <w:pPr>
        <w:rPr>
          <w:b w:val="0"/>
          <w:szCs w:val="26"/>
        </w:rPr>
      </w:pPr>
    </w:p>
    <w:p w14:paraId="6AC77AED" w14:textId="22A5EA89" w:rsidR="004564FE" w:rsidRPr="00E24C10" w:rsidRDefault="004564FE" w:rsidP="004564FE">
      <w:pPr>
        <w:jc w:val="center"/>
        <w:outlineLvl w:val="0"/>
        <w:rPr>
          <w:sz w:val="36"/>
        </w:rPr>
      </w:pPr>
      <w:bookmarkStart w:id="39" w:name="_Toc22503839"/>
      <w:r w:rsidRPr="00E24C10">
        <w:rPr>
          <w:sz w:val="36"/>
        </w:rPr>
        <w:t>CHƯƠNG 4: CÀI ĐẶT VÀ KIỂM THỬ</w:t>
      </w:r>
      <w:bookmarkEnd w:id="39"/>
    </w:p>
    <w:p w14:paraId="03BCE277" w14:textId="522344BD" w:rsidR="004564FE" w:rsidRPr="00E24C10" w:rsidRDefault="004564FE" w:rsidP="004564FE">
      <w:pPr>
        <w:rPr>
          <w:b w:val="0"/>
          <w:szCs w:val="26"/>
        </w:rPr>
      </w:pPr>
    </w:p>
    <w:p w14:paraId="2E10DEA1" w14:textId="58398367" w:rsidR="004564FE" w:rsidRPr="00E24C10" w:rsidRDefault="004564FE" w:rsidP="004564FE">
      <w:pPr>
        <w:rPr>
          <w:b w:val="0"/>
          <w:szCs w:val="26"/>
        </w:rPr>
      </w:pPr>
    </w:p>
    <w:p w14:paraId="3172FA1C" w14:textId="22F1C908" w:rsidR="004564FE" w:rsidRPr="00E24C10" w:rsidRDefault="004564FE" w:rsidP="004564FE">
      <w:pPr>
        <w:rPr>
          <w:b w:val="0"/>
          <w:szCs w:val="26"/>
        </w:rPr>
      </w:pPr>
    </w:p>
    <w:p w14:paraId="30BA0EF9" w14:textId="6CDD42D7" w:rsidR="004564FE" w:rsidRPr="00E24C10" w:rsidRDefault="004564FE" w:rsidP="004564FE">
      <w:pPr>
        <w:rPr>
          <w:b w:val="0"/>
          <w:szCs w:val="26"/>
        </w:rPr>
      </w:pPr>
    </w:p>
    <w:p w14:paraId="7F5A30E1" w14:textId="421234D4" w:rsidR="004564FE" w:rsidRPr="00E24C10" w:rsidRDefault="004564FE" w:rsidP="004564FE">
      <w:pPr>
        <w:rPr>
          <w:b w:val="0"/>
          <w:szCs w:val="26"/>
        </w:rPr>
      </w:pPr>
    </w:p>
    <w:p w14:paraId="4F81840E" w14:textId="36B3DB2A" w:rsidR="004564FE" w:rsidRPr="00E24C10" w:rsidRDefault="004564FE" w:rsidP="004564FE">
      <w:pPr>
        <w:rPr>
          <w:b w:val="0"/>
          <w:szCs w:val="26"/>
        </w:rPr>
      </w:pPr>
    </w:p>
    <w:p w14:paraId="2CEB9813" w14:textId="6535E51F" w:rsidR="004564FE" w:rsidRPr="00E24C10" w:rsidRDefault="004564FE" w:rsidP="004564FE">
      <w:pPr>
        <w:rPr>
          <w:b w:val="0"/>
          <w:szCs w:val="26"/>
        </w:rPr>
      </w:pPr>
    </w:p>
    <w:p w14:paraId="5FA3B665" w14:textId="26991C41" w:rsidR="004564FE" w:rsidRPr="00E24C10" w:rsidRDefault="004564FE" w:rsidP="004564FE">
      <w:pPr>
        <w:rPr>
          <w:b w:val="0"/>
          <w:szCs w:val="26"/>
        </w:rPr>
      </w:pPr>
    </w:p>
    <w:p w14:paraId="5ADDC21A" w14:textId="086C4D25" w:rsidR="004564FE" w:rsidRPr="00E24C10" w:rsidRDefault="004564FE" w:rsidP="004564FE">
      <w:pPr>
        <w:rPr>
          <w:b w:val="0"/>
          <w:szCs w:val="26"/>
        </w:rPr>
      </w:pPr>
    </w:p>
    <w:p w14:paraId="3DD834EC" w14:textId="2A730938" w:rsidR="004564FE" w:rsidRPr="00E24C10" w:rsidRDefault="004564FE" w:rsidP="004564FE">
      <w:pPr>
        <w:rPr>
          <w:b w:val="0"/>
          <w:szCs w:val="26"/>
        </w:rPr>
      </w:pPr>
    </w:p>
    <w:p w14:paraId="1A3567C3" w14:textId="0DDA6315" w:rsidR="004564FE" w:rsidRPr="00E24C10" w:rsidRDefault="004564FE" w:rsidP="004564FE">
      <w:pPr>
        <w:rPr>
          <w:b w:val="0"/>
          <w:szCs w:val="26"/>
        </w:rPr>
      </w:pPr>
    </w:p>
    <w:p w14:paraId="0E17DBCC" w14:textId="4457D94E" w:rsidR="004564FE" w:rsidRPr="00E24C10" w:rsidRDefault="004564FE" w:rsidP="004564FE">
      <w:pPr>
        <w:rPr>
          <w:b w:val="0"/>
          <w:szCs w:val="26"/>
        </w:rPr>
      </w:pPr>
    </w:p>
    <w:p w14:paraId="79386803" w14:textId="03FB43C3" w:rsidR="004564FE" w:rsidRPr="00E24C10" w:rsidRDefault="004564FE" w:rsidP="004564FE">
      <w:pPr>
        <w:rPr>
          <w:b w:val="0"/>
          <w:szCs w:val="26"/>
        </w:rPr>
      </w:pPr>
    </w:p>
    <w:p w14:paraId="59634F4E" w14:textId="51E63768" w:rsidR="004564FE" w:rsidRPr="00E24C10" w:rsidRDefault="004564FE" w:rsidP="004564FE">
      <w:pPr>
        <w:rPr>
          <w:b w:val="0"/>
          <w:szCs w:val="26"/>
        </w:rPr>
      </w:pPr>
    </w:p>
    <w:p w14:paraId="07E862FB" w14:textId="7929F49F" w:rsidR="004564FE" w:rsidRPr="00E24C10" w:rsidRDefault="004564FE" w:rsidP="004564FE">
      <w:pPr>
        <w:rPr>
          <w:b w:val="0"/>
          <w:szCs w:val="26"/>
        </w:rPr>
      </w:pPr>
    </w:p>
    <w:p w14:paraId="599A75DD" w14:textId="15A8941A" w:rsidR="004564FE" w:rsidRPr="00E24C10" w:rsidRDefault="004564FE" w:rsidP="004564FE">
      <w:pPr>
        <w:rPr>
          <w:b w:val="0"/>
          <w:szCs w:val="26"/>
        </w:rPr>
      </w:pPr>
    </w:p>
    <w:p w14:paraId="7F4663BC" w14:textId="4A6D2FA3" w:rsidR="004564FE" w:rsidRPr="00E24C10" w:rsidRDefault="004564FE" w:rsidP="004564FE">
      <w:pPr>
        <w:rPr>
          <w:b w:val="0"/>
          <w:szCs w:val="26"/>
        </w:rPr>
      </w:pPr>
    </w:p>
    <w:p w14:paraId="59C9624B" w14:textId="1DCCCE89" w:rsidR="004564FE" w:rsidRPr="00E24C10" w:rsidRDefault="004564FE" w:rsidP="004564FE">
      <w:pPr>
        <w:rPr>
          <w:b w:val="0"/>
          <w:szCs w:val="26"/>
        </w:rPr>
      </w:pPr>
    </w:p>
    <w:p w14:paraId="551C17D7" w14:textId="31CB642E" w:rsidR="004564FE" w:rsidRPr="00E24C10" w:rsidRDefault="004564FE" w:rsidP="004564FE">
      <w:pPr>
        <w:rPr>
          <w:b w:val="0"/>
          <w:szCs w:val="26"/>
        </w:rPr>
      </w:pPr>
    </w:p>
    <w:p w14:paraId="62CF00B7" w14:textId="3A5B5BAD" w:rsidR="004564FE" w:rsidRPr="00E24C10" w:rsidRDefault="004564FE" w:rsidP="004564FE">
      <w:pPr>
        <w:rPr>
          <w:b w:val="0"/>
          <w:szCs w:val="26"/>
        </w:rPr>
      </w:pPr>
    </w:p>
    <w:p w14:paraId="5DD8C49A" w14:textId="5FFB3018" w:rsidR="004564FE" w:rsidRPr="00E24C10" w:rsidRDefault="004564FE" w:rsidP="004564FE">
      <w:pPr>
        <w:rPr>
          <w:b w:val="0"/>
          <w:szCs w:val="26"/>
        </w:rPr>
      </w:pPr>
    </w:p>
    <w:p w14:paraId="4270F4FE" w14:textId="027379D0" w:rsidR="004564FE" w:rsidRPr="00E24C10" w:rsidRDefault="004564FE" w:rsidP="004564FE">
      <w:pPr>
        <w:rPr>
          <w:b w:val="0"/>
          <w:szCs w:val="26"/>
        </w:rPr>
      </w:pPr>
    </w:p>
    <w:p w14:paraId="2314C342" w14:textId="6E937246" w:rsidR="004564FE" w:rsidRPr="00E24C10" w:rsidRDefault="004564FE" w:rsidP="004564FE">
      <w:pPr>
        <w:rPr>
          <w:b w:val="0"/>
          <w:szCs w:val="26"/>
        </w:rPr>
      </w:pPr>
    </w:p>
    <w:p w14:paraId="28277AAD" w14:textId="33ACEC68" w:rsidR="004564FE" w:rsidRPr="00E24C10" w:rsidRDefault="004564FE" w:rsidP="004564FE">
      <w:pPr>
        <w:jc w:val="center"/>
        <w:outlineLvl w:val="0"/>
        <w:rPr>
          <w:sz w:val="36"/>
        </w:rPr>
      </w:pPr>
      <w:bookmarkStart w:id="40" w:name="_Toc22503840"/>
      <w:r w:rsidRPr="00E24C10">
        <w:rPr>
          <w:sz w:val="36"/>
        </w:rPr>
        <w:t>CHƯƠNG 5: KẾT LUẬN VÀ HƯỚNG PHÁT TRIỂN</w:t>
      </w:r>
      <w:bookmarkEnd w:id="40"/>
    </w:p>
    <w:p w14:paraId="0D99FAA5" w14:textId="0885C8DF" w:rsidR="004564FE" w:rsidRPr="00E24C10" w:rsidRDefault="004564FE" w:rsidP="004564FE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41" w:name="_Toc22503841"/>
      <w:proofErr w:type="spellStart"/>
      <w:r w:rsidRPr="00E24C10">
        <w:rPr>
          <w:i/>
          <w:iCs/>
          <w:sz w:val="32"/>
        </w:rPr>
        <w:t>Kết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luận</w:t>
      </w:r>
      <w:bookmarkEnd w:id="41"/>
      <w:proofErr w:type="spellEnd"/>
    </w:p>
    <w:p w14:paraId="2993DA39" w14:textId="5FD43DB5" w:rsidR="004564FE" w:rsidRPr="00E24C10" w:rsidRDefault="004564FE" w:rsidP="004564FE">
      <w:pPr>
        <w:pStyle w:val="ListParagraph"/>
        <w:numPr>
          <w:ilvl w:val="0"/>
          <w:numId w:val="23"/>
        </w:numPr>
        <w:outlineLvl w:val="1"/>
        <w:rPr>
          <w:i/>
          <w:iCs/>
          <w:sz w:val="32"/>
        </w:rPr>
      </w:pPr>
      <w:bookmarkStart w:id="42" w:name="_Toc22503842"/>
      <w:proofErr w:type="spellStart"/>
      <w:r w:rsidRPr="00E24C10">
        <w:rPr>
          <w:i/>
          <w:iCs/>
          <w:sz w:val="32"/>
        </w:rPr>
        <w:t>Hướng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phát</w:t>
      </w:r>
      <w:proofErr w:type="spellEnd"/>
      <w:r w:rsidRPr="00E24C10">
        <w:rPr>
          <w:i/>
          <w:iCs/>
          <w:sz w:val="32"/>
        </w:rPr>
        <w:t xml:space="preserve"> </w:t>
      </w:r>
      <w:proofErr w:type="spellStart"/>
      <w:r w:rsidRPr="00E24C10">
        <w:rPr>
          <w:i/>
          <w:iCs/>
          <w:sz w:val="32"/>
        </w:rPr>
        <w:t>triển</w:t>
      </w:r>
      <w:bookmarkEnd w:id="42"/>
      <w:proofErr w:type="spellEnd"/>
    </w:p>
    <w:p w14:paraId="6C5026C9" w14:textId="4B127468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1E08A59B" w14:textId="4CC5ED65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60311D79" w14:textId="5744865E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7AE3B510" w14:textId="0CA61CC1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BA9C7FE" w14:textId="1B6A37BD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4E906AE" w14:textId="0AB223D2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6F14E443" w14:textId="0F85C84B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1A6192BB" w14:textId="2C46CD3A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333BF3E0" w14:textId="1E07AEFF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27D11F37" w14:textId="1CA74BC3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91235F4" w14:textId="2AACC1BC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409118F2" w14:textId="1976D8FA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7F6EB938" w14:textId="55C4A7B5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7462A916" w14:textId="07FDA523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28B4D1CF" w14:textId="3BE1BE7A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E5524B6" w14:textId="036E4485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38475318" w14:textId="234BA313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620C7334" w14:textId="77777777" w:rsidR="004564FE" w:rsidRPr="00E24C10" w:rsidRDefault="004564FE" w:rsidP="004564FE">
      <w:pPr>
        <w:outlineLvl w:val="1"/>
        <w:rPr>
          <w:i/>
          <w:iCs/>
          <w:sz w:val="32"/>
        </w:rPr>
      </w:pPr>
    </w:p>
    <w:p w14:paraId="56A1C3AF" w14:textId="444ADD9A" w:rsidR="004564FE" w:rsidRPr="00E24C10" w:rsidRDefault="004564FE" w:rsidP="004564FE">
      <w:pPr>
        <w:jc w:val="center"/>
        <w:outlineLvl w:val="0"/>
        <w:rPr>
          <w:sz w:val="36"/>
        </w:rPr>
      </w:pPr>
      <w:bookmarkStart w:id="43" w:name="_Toc22503843"/>
      <w:r w:rsidRPr="00E24C10">
        <w:rPr>
          <w:sz w:val="36"/>
        </w:rPr>
        <w:t>TÀI LIỆU THAM KHẢO</w:t>
      </w:r>
      <w:bookmarkEnd w:id="43"/>
    </w:p>
    <w:p w14:paraId="7B1B8801" w14:textId="77777777" w:rsidR="004564FE" w:rsidRPr="00E24C10" w:rsidRDefault="004564FE" w:rsidP="004564FE">
      <w:pPr>
        <w:rPr>
          <w:b w:val="0"/>
          <w:szCs w:val="26"/>
        </w:rPr>
      </w:pPr>
    </w:p>
    <w:sectPr w:rsidR="004564FE" w:rsidRPr="00E24C10" w:rsidSect="0008475D">
      <w:footerReference w:type="default" r:id="rId16"/>
      <w:pgSz w:w="12240" w:h="15840"/>
      <w:pgMar w:top="720" w:right="720" w:bottom="720" w:left="115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39DA0" w14:textId="77777777" w:rsidR="001B78E9" w:rsidRDefault="001B78E9">
      <w:pPr>
        <w:spacing w:after="0" w:line="240" w:lineRule="auto"/>
      </w:pPr>
      <w:r>
        <w:separator/>
      </w:r>
    </w:p>
  </w:endnote>
  <w:endnote w:type="continuationSeparator" w:id="0">
    <w:p w14:paraId="62C01008" w14:textId="77777777" w:rsidR="001B78E9" w:rsidRDefault="001B7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2000420"/>
      <w:docPartObj>
        <w:docPartGallery w:val="Page Numbers (Bottom of Page)"/>
        <w:docPartUnique/>
      </w:docPartObj>
    </w:sdtPr>
    <w:sdtEndPr/>
    <w:sdtContent>
      <w:p w14:paraId="140A5A0E" w14:textId="77777777" w:rsidR="00F31D18" w:rsidRDefault="001B78E9" w:rsidP="007C4CF9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307718"/>
      <w:docPartObj>
        <w:docPartGallery w:val="Page Numbers (Bottom of Page)"/>
        <w:docPartUnique/>
      </w:docPartObj>
    </w:sdtPr>
    <w:sdtEndPr/>
    <w:sdtContent>
      <w:p w14:paraId="28DBA64C" w14:textId="77777777" w:rsidR="00F31D18" w:rsidRDefault="00F31D18" w:rsidP="007C4CF9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59966A47" wp14:editId="7A78009A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6" name="Lưu Đồ: Thay đổi Tiến Trình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91442" w14:textId="77777777" w:rsidR="00F31D18" w:rsidRDefault="00F31D18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966A4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Lưu Đồ: Thay đổi Tiến Trình 6" o:spid="_x0000_s1030" type="#_x0000_t176" style="position:absolute;margin-left:0;margin-top:0;width:40.35pt;height:34.75pt;z-index:251660800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" filled="f" fillcolor="#5c83b4" stroked="f" strokecolor="#737373">
                  <v:textbox>
                    <w:txbxContent>
                      <w:p w14:paraId="3D091442" w14:textId="77777777" w:rsidR="00F31D18" w:rsidRDefault="00F31D18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noProof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7DAC9" w14:textId="77777777" w:rsidR="001B78E9" w:rsidRDefault="001B78E9">
      <w:pPr>
        <w:spacing w:after="0" w:line="240" w:lineRule="auto"/>
      </w:pPr>
      <w:r>
        <w:separator/>
      </w:r>
    </w:p>
  </w:footnote>
  <w:footnote w:type="continuationSeparator" w:id="0">
    <w:p w14:paraId="15F69887" w14:textId="77777777" w:rsidR="001B78E9" w:rsidRDefault="001B7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657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198538C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02FC2F22"/>
    <w:multiLevelType w:val="multilevel"/>
    <w:tmpl w:val="CDBEAF24"/>
    <w:lvl w:ilvl="0">
      <w:start w:val="1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46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3" w15:restartNumberingAfterBreak="0">
    <w:nsid w:val="05D26E2C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064A72D2"/>
    <w:multiLevelType w:val="multilevel"/>
    <w:tmpl w:val="88CEAB3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1F02BA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CF958AA"/>
    <w:multiLevelType w:val="hybridMultilevel"/>
    <w:tmpl w:val="17848EB2"/>
    <w:lvl w:ilvl="0" w:tplc="4E5CB6F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572265"/>
    <w:multiLevelType w:val="hybridMultilevel"/>
    <w:tmpl w:val="01125D8A"/>
    <w:lvl w:ilvl="0" w:tplc="169C9F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A90A30"/>
    <w:multiLevelType w:val="hybridMultilevel"/>
    <w:tmpl w:val="1CE26F1A"/>
    <w:lvl w:ilvl="0" w:tplc="AA9EEA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C6C65"/>
    <w:multiLevelType w:val="multilevel"/>
    <w:tmpl w:val="4B8A82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0" w15:restartNumberingAfterBreak="0">
    <w:nsid w:val="19BF7BF1"/>
    <w:multiLevelType w:val="hybridMultilevel"/>
    <w:tmpl w:val="94AA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20558"/>
    <w:multiLevelType w:val="hybridMultilevel"/>
    <w:tmpl w:val="84AE67D4"/>
    <w:lvl w:ilvl="0" w:tplc="5A200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1125D"/>
    <w:multiLevelType w:val="hybridMultilevel"/>
    <w:tmpl w:val="32D6A6A6"/>
    <w:lvl w:ilvl="0" w:tplc="62EA13AC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29974E20"/>
    <w:multiLevelType w:val="hybridMultilevel"/>
    <w:tmpl w:val="C5247EEA"/>
    <w:lvl w:ilvl="0" w:tplc="1AA8EF7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D414A04"/>
    <w:multiLevelType w:val="hybridMultilevel"/>
    <w:tmpl w:val="29DC3208"/>
    <w:lvl w:ilvl="0" w:tplc="D34E0DFE">
      <w:start w:val="23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4FD0EC3"/>
    <w:multiLevelType w:val="hybridMultilevel"/>
    <w:tmpl w:val="EC4A7044"/>
    <w:lvl w:ilvl="0" w:tplc="F4F0228E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545A41"/>
    <w:multiLevelType w:val="hybridMultilevel"/>
    <w:tmpl w:val="3FB0C0F8"/>
    <w:lvl w:ilvl="0" w:tplc="19C266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C0D0B86"/>
    <w:multiLevelType w:val="hybridMultilevel"/>
    <w:tmpl w:val="6292DC48"/>
    <w:lvl w:ilvl="0" w:tplc="BE60F1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4A09FB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53331901"/>
    <w:multiLevelType w:val="multilevel"/>
    <w:tmpl w:val="EAD6CD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0" w15:restartNumberingAfterBreak="0">
    <w:nsid w:val="53C450BB"/>
    <w:multiLevelType w:val="hybridMultilevel"/>
    <w:tmpl w:val="FA44CA28"/>
    <w:lvl w:ilvl="0" w:tplc="C1148C9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79402C"/>
    <w:multiLevelType w:val="hybridMultilevel"/>
    <w:tmpl w:val="C12E8758"/>
    <w:lvl w:ilvl="0" w:tplc="ADD8C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426A67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3" w15:restartNumberingAfterBreak="0">
    <w:nsid w:val="607C49D3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4" w15:restartNumberingAfterBreak="0">
    <w:nsid w:val="61A6753A"/>
    <w:multiLevelType w:val="multilevel"/>
    <w:tmpl w:val="E4C63C5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6B1B3D87"/>
    <w:multiLevelType w:val="multilevel"/>
    <w:tmpl w:val="170205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6BC95705"/>
    <w:multiLevelType w:val="multilevel"/>
    <w:tmpl w:val="F5EE42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7" w15:restartNumberingAfterBreak="0">
    <w:nsid w:val="6BFE471F"/>
    <w:multiLevelType w:val="multilevel"/>
    <w:tmpl w:val="B40602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8" w15:restartNumberingAfterBreak="0">
    <w:nsid w:val="78621009"/>
    <w:multiLevelType w:val="hybridMultilevel"/>
    <w:tmpl w:val="98A8F240"/>
    <w:lvl w:ilvl="0" w:tplc="8A66E35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D6848EF"/>
    <w:multiLevelType w:val="hybridMultilevel"/>
    <w:tmpl w:val="005C24E2"/>
    <w:lvl w:ilvl="0" w:tplc="D9785A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6"/>
  </w:num>
  <w:num w:numId="5">
    <w:abstractNumId w:val="11"/>
  </w:num>
  <w:num w:numId="6">
    <w:abstractNumId w:val="21"/>
  </w:num>
  <w:num w:numId="7">
    <w:abstractNumId w:val="28"/>
  </w:num>
  <w:num w:numId="8">
    <w:abstractNumId w:val="15"/>
  </w:num>
  <w:num w:numId="9">
    <w:abstractNumId w:val="14"/>
  </w:num>
  <w:num w:numId="10">
    <w:abstractNumId w:val="6"/>
  </w:num>
  <w:num w:numId="11">
    <w:abstractNumId w:val="13"/>
  </w:num>
  <w:num w:numId="12">
    <w:abstractNumId w:val="29"/>
  </w:num>
  <w:num w:numId="13">
    <w:abstractNumId w:val="25"/>
  </w:num>
  <w:num w:numId="14">
    <w:abstractNumId w:val="26"/>
  </w:num>
  <w:num w:numId="15">
    <w:abstractNumId w:val="4"/>
  </w:num>
  <w:num w:numId="16">
    <w:abstractNumId w:val="24"/>
  </w:num>
  <w:num w:numId="17">
    <w:abstractNumId w:val="9"/>
  </w:num>
  <w:num w:numId="18">
    <w:abstractNumId w:val="10"/>
  </w:num>
  <w:num w:numId="19">
    <w:abstractNumId w:val="3"/>
  </w:num>
  <w:num w:numId="20">
    <w:abstractNumId w:val="0"/>
  </w:num>
  <w:num w:numId="21">
    <w:abstractNumId w:val="1"/>
  </w:num>
  <w:num w:numId="22">
    <w:abstractNumId w:val="18"/>
  </w:num>
  <w:num w:numId="23">
    <w:abstractNumId w:val="27"/>
  </w:num>
  <w:num w:numId="24">
    <w:abstractNumId w:val="12"/>
  </w:num>
  <w:num w:numId="25">
    <w:abstractNumId w:val="19"/>
  </w:num>
  <w:num w:numId="26">
    <w:abstractNumId w:val="22"/>
  </w:num>
  <w:num w:numId="27">
    <w:abstractNumId w:val="2"/>
  </w:num>
  <w:num w:numId="28">
    <w:abstractNumId w:val="23"/>
  </w:num>
  <w:num w:numId="29">
    <w:abstractNumId w:val="2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D8"/>
    <w:rsid w:val="00020746"/>
    <w:rsid w:val="000424E1"/>
    <w:rsid w:val="00075D8B"/>
    <w:rsid w:val="00080624"/>
    <w:rsid w:val="0008475D"/>
    <w:rsid w:val="000941F5"/>
    <w:rsid w:val="000B5130"/>
    <w:rsid w:val="000C333C"/>
    <w:rsid w:val="000C7BC7"/>
    <w:rsid w:val="000E5636"/>
    <w:rsid w:val="000E7630"/>
    <w:rsid w:val="00102237"/>
    <w:rsid w:val="00104C37"/>
    <w:rsid w:val="00126F61"/>
    <w:rsid w:val="00136ED4"/>
    <w:rsid w:val="001412CB"/>
    <w:rsid w:val="00170694"/>
    <w:rsid w:val="00182F22"/>
    <w:rsid w:val="001A3C3B"/>
    <w:rsid w:val="001B7700"/>
    <w:rsid w:val="001B78E9"/>
    <w:rsid w:val="001C0DB9"/>
    <w:rsid w:val="001C55D4"/>
    <w:rsid w:val="001E4938"/>
    <w:rsid w:val="00200D3E"/>
    <w:rsid w:val="00211D0E"/>
    <w:rsid w:val="00250BF4"/>
    <w:rsid w:val="0028740D"/>
    <w:rsid w:val="002971EB"/>
    <w:rsid w:val="002A09CC"/>
    <w:rsid w:val="002B2091"/>
    <w:rsid w:val="002B4F96"/>
    <w:rsid w:val="002F05EA"/>
    <w:rsid w:val="002F52D1"/>
    <w:rsid w:val="0033692E"/>
    <w:rsid w:val="00337569"/>
    <w:rsid w:val="00345142"/>
    <w:rsid w:val="00360B78"/>
    <w:rsid w:val="00364215"/>
    <w:rsid w:val="003663AA"/>
    <w:rsid w:val="00382831"/>
    <w:rsid w:val="00386118"/>
    <w:rsid w:val="00394A1E"/>
    <w:rsid w:val="003B0F8A"/>
    <w:rsid w:val="003C0180"/>
    <w:rsid w:val="003D36BD"/>
    <w:rsid w:val="003D5DE8"/>
    <w:rsid w:val="003D600A"/>
    <w:rsid w:val="003D7594"/>
    <w:rsid w:val="003E3437"/>
    <w:rsid w:val="00407A01"/>
    <w:rsid w:val="004222AA"/>
    <w:rsid w:val="0043083D"/>
    <w:rsid w:val="00432E79"/>
    <w:rsid w:val="00450232"/>
    <w:rsid w:val="004564FE"/>
    <w:rsid w:val="00475AF9"/>
    <w:rsid w:val="00480525"/>
    <w:rsid w:val="00486C77"/>
    <w:rsid w:val="00487041"/>
    <w:rsid w:val="004972AC"/>
    <w:rsid w:val="004F6C38"/>
    <w:rsid w:val="00524F92"/>
    <w:rsid w:val="0053340C"/>
    <w:rsid w:val="00542B66"/>
    <w:rsid w:val="005446CA"/>
    <w:rsid w:val="00571F8B"/>
    <w:rsid w:val="00572802"/>
    <w:rsid w:val="00587EC7"/>
    <w:rsid w:val="00591FC8"/>
    <w:rsid w:val="005A6F00"/>
    <w:rsid w:val="005B0C09"/>
    <w:rsid w:val="005F1B84"/>
    <w:rsid w:val="00603110"/>
    <w:rsid w:val="006236B6"/>
    <w:rsid w:val="006659E3"/>
    <w:rsid w:val="00673E0B"/>
    <w:rsid w:val="006A52B7"/>
    <w:rsid w:val="006A7258"/>
    <w:rsid w:val="006B0FAB"/>
    <w:rsid w:val="006C50D3"/>
    <w:rsid w:val="00701851"/>
    <w:rsid w:val="007361D0"/>
    <w:rsid w:val="0074280E"/>
    <w:rsid w:val="0075455D"/>
    <w:rsid w:val="007704A2"/>
    <w:rsid w:val="00780EB3"/>
    <w:rsid w:val="007839B1"/>
    <w:rsid w:val="007C28AF"/>
    <w:rsid w:val="007C4CF9"/>
    <w:rsid w:val="007D6ED6"/>
    <w:rsid w:val="007E18F4"/>
    <w:rsid w:val="007F3149"/>
    <w:rsid w:val="007F61D8"/>
    <w:rsid w:val="00800049"/>
    <w:rsid w:val="00821EA7"/>
    <w:rsid w:val="0083323B"/>
    <w:rsid w:val="008342E4"/>
    <w:rsid w:val="00851965"/>
    <w:rsid w:val="008671F2"/>
    <w:rsid w:val="00870E8D"/>
    <w:rsid w:val="008D4C10"/>
    <w:rsid w:val="008F0CD9"/>
    <w:rsid w:val="00922260"/>
    <w:rsid w:val="00937980"/>
    <w:rsid w:val="0096295D"/>
    <w:rsid w:val="009712BC"/>
    <w:rsid w:val="00990739"/>
    <w:rsid w:val="009C542D"/>
    <w:rsid w:val="009D11ED"/>
    <w:rsid w:val="009D4E8F"/>
    <w:rsid w:val="009E3417"/>
    <w:rsid w:val="009E7B71"/>
    <w:rsid w:val="00A029C2"/>
    <w:rsid w:val="00A05F94"/>
    <w:rsid w:val="00A062BD"/>
    <w:rsid w:val="00A11BB8"/>
    <w:rsid w:val="00A142D7"/>
    <w:rsid w:val="00A40BD6"/>
    <w:rsid w:val="00A560C1"/>
    <w:rsid w:val="00A56D55"/>
    <w:rsid w:val="00A66198"/>
    <w:rsid w:val="00A96435"/>
    <w:rsid w:val="00AC25CD"/>
    <w:rsid w:val="00AF02D9"/>
    <w:rsid w:val="00AF49CD"/>
    <w:rsid w:val="00B022CD"/>
    <w:rsid w:val="00B12BDD"/>
    <w:rsid w:val="00B17EF7"/>
    <w:rsid w:val="00B40711"/>
    <w:rsid w:val="00B543A0"/>
    <w:rsid w:val="00B55E08"/>
    <w:rsid w:val="00B64469"/>
    <w:rsid w:val="00B662D7"/>
    <w:rsid w:val="00B80E5B"/>
    <w:rsid w:val="00BC49E8"/>
    <w:rsid w:val="00BD27F4"/>
    <w:rsid w:val="00BE1F7F"/>
    <w:rsid w:val="00C32D44"/>
    <w:rsid w:val="00C5579A"/>
    <w:rsid w:val="00C8669E"/>
    <w:rsid w:val="00CC66D8"/>
    <w:rsid w:val="00CD5811"/>
    <w:rsid w:val="00D00EF9"/>
    <w:rsid w:val="00D401C5"/>
    <w:rsid w:val="00D459DC"/>
    <w:rsid w:val="00D51566"/>
    <w:rsid w:val="00D60A93"/>
    <w:rsid w:val="00D649D6"/>
    <w:rsid w:val="00D73ABF"/>
    <w:rsid w:val="00D75500"/>
    <w:rsid w:val="00D80F0D"/>
    <w:rsid w:val="00D86D59"/>
    <w:rsid w:val="00D91468"/>
    <w:rsid w:val="00D94C2B"/>
    <w:rsid w:val="00E231C7"/>
    <w:rsid w:val="00E24C10"/>
    <w:rsid w:val="00E43BF4"/>
    <w:rsid w:val="00E45FFD"/>
    <w:rsid w:val="00E52257"/>
    <w:rsid w:val="00E71FD7"/>
    <w:rsid w:val="00E74DA7"/>
    <w:rsid w:val="00E80FEC"/>
    <w:rsid w:val="00E90356"/>
    <w:rsid w:val="00EA422E"/>
    <w:rsid w:val="00EB79A3"/>
    <w:rsid w:val="00ED1ED8"/>
    <w:rsid w:val="00ED2784"/>
    <w:rsid w:val="00ED5992"/>
    <w:rsid w:val="00ED5C50"/>
    <w:rsid w:val="00F176FC"/>
    <w:rsid w:val="00F2351D"/>
    <w:rsid w:val="00F23DEE"/>
    <w:rsid w:val="00F23F13"/>
    <w:rsid w:val="00F31D18"/>
    <w:rsid w:val="00F527F8"/>
    <w:rsid w:val="00F559D3"/>
    <w:rsid w:val="00F87BDF"/>
    <w:rsid w:val="00F90C9C"/>
    <w:rsid w:val="00F91230"/>
    <w:rsid w:val="00F9333E"/>
    <w:rsid w:val="00F96C7E"/>
    <w:rsid w:val="00FA3B76"/>
    <w:rsid w:val="00FC5863"/>
    <w:rsid w:val="00F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0C96C"/>
  <w15:chartTrackingRefBased/>
  <w15:docId w15:val="{B53D7413-8993-4775-AC86-3E78CB20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6"/>
        <w:szCs w:val="3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61D8"/>
  </w:style>
  <w:style w:type="paragraph" w:styleId="Heading1">
    <w:name w:val="heading 1"/>
    <w:basedOn w:val="Normal"/>
    <w:next w:val="Normal"/>
    <w:link w:val="Heading1Char"/>
    <w:uiPriority w:val="9"/>
    <w:qFormat/>
    <w:rsid w:val="006A5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D8"/>
    <w:rPr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7F6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D8"/>
    <w:rPr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F61D8"/>
    <w:pPr>
      <w:ind w:left="720"/>
      <w:contextualSpacing/>
    </w:pPr>
  </w:style>
  <w:style w:type="table" w:styleId="PlainTable2">
    <w:name w:val="Plain Table 2"/>
    <w:basedOn w:val="TableNormal"/>
    <w:uiPriority w:val="42"/>
    <w:rsid w:val="007F61D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5yl5">
    <w:name w:val="_5yl5"/>
    <w:basedOn w:val="DefaultParagraphFont"/>
    <w:rsid w:val="007F61D8"/>
  </w:style>
  <w:style w:type="table" w:styleId="TableGrid">
    <w:name w:val="Table Grid"/>
    <w:basedOn w:val="TableNormal"/>
    <w:uiPriority w:val="39"/>
    <w:rsid w:val="007F6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A52B7"/>
    <w:pPr>
      <w:spacing w:line="259" w:lineRule="auto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9E3417"/>
    <w:pPr>
      <w:tabs>
        <w:tab w:val="left" w:pos="520"/>
        <w:tab w:val="right" w:leader="dot" w:pos="10024"/>
      </w:tabs>
    </w:pPr>
  </w:style>
  <w:style w:type="character" w:styleId="Hyperlink">
    <w:name w:val="Hyperlink"/>
    <w:basedOn w:val="DefaultParagraphFont"/>
    <w:uiPriority w:val="99"/>
    <w:unhideWhenUsed/>
    <w:rsid w:val="006A52B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A52B7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6A52B7"/>
    <w:pPr>
      <w:spacing w:after="100"/>
      <w:ind w:left="5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8283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83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82831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382831"/>
    <w:pPr>
      <w:spacing w:after="100" w:line="259" w:lineRule="auto"/>
      <w:ind w:left="66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82831"/>
    <w:pPr>
      <w:spacing w:after="100" w:line="259" w:lineRule="auto"/>
      <w:ind w:left="88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82831"/>
    <w:pPr>
      <w:spacing w:after="100" w:line="259" w:lineRule="auto"/>
      <w:ind w:left="110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82831"/>
    <w:pPr>
      <w:spacing w:after="100" w:line="259" w:lineRule="auto"/>
      <w:ind w:left="132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82831"/>
    <w:pPr>
      <w:spacing w:after="100" w:line="259" w:lineRule="auto"/>
      <w:ind w:left="1540"/>
    </w:pPr>
    <w:rPr>
      <w:rFonts w:asciiTheme="minorHAnsi" w:eastAsiaTheme="minorEastAsia" w:hAnsiTheme="minorHAnsi" w:cstheme="minorBidi"/>
      <w:b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82831"/>
    <w:pPr>
      <w:spacing w:after="100" w:line="259" w:lineRule="auto"/>
      <w:ind w:left="1760"/>
    </w:pPr>
    <w:rPr>
      <w:rFonts w:asciiTheme="minorHAnsi" w:eastAsiaTheme="minorEastAsia" w:hAnsiTheme="minorHAnsi" w:cstheme="minorBidi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828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D6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92CD6-EB2F-4E1B-99CB-27CE246AD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21</Pages>
  <Words>2141</Words>
  <Characters>12204</Characters>
  <Application>Microsoft Office Word</Application>
  <DocSecurity>0</DocSecurity>
  <Lines>101</Lines>
  <Paragraphs>28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  <vt:variant>
        <vt:lpstr>Tiêu đề</vt:lpstr>
      </vt:variant>
      <vt:variant>
        <vt:i4>1</vt:i4>
      </vt:variant>
    </vt:vector>
  </HeadingPairs>
  <TitlesOfParts>
    <vt:vector size="50" baseType="lpstr">
      <vt:lpstr/>
      <vt:lpstr>DANH MỤC CÁC HÌNH</vt:lpstr>
      <vt:lpstr>DANH MỤC CÁC BẢNG</vt:lpstr>
      <vt:lpstr/>
      <vt:lpstr/>
      <vt:lpstr/>
      <vt:lpstr>CHƯƠNG 1: TỔNG QUAN CHƯƠNG TRÌNH</vt:lpstr>
      <vt:lpstr>    Giới thiệu chung</vt:lpstr>
      <vt:lpstr>        Machine Learning, Tensorflow và Layers API</vt:lpstr>
      <vt:lpstr>    Đặc tả phần mềm TensorGram</vt:lpstr>
      <vt:lpstr>        Phần mềm TensorGram</vt:lpstr>
      <vt:lpstr>        Giao diện dự kiến</vt:lpstr>
      <vt:lpstr>        Yêu cầu kĩ thuật</vt:lpstr>
      <vt:lpstr>        Mục tiêu thực hiện</vt:lpstr>
      <vt:lpstr/>
      <vt:lpstr>CHƯƠNG 2: KẾ HOẠCH THỰC HIỆN</vt:lpstr>
      <vt:lpstr>    Kế hoạch</vt:lpstr>
      <vt:lpstr>    Phân công công việc</vt:lpstr>
      <vt:lpstr>    </vt:lpstr>
      <vt:lpstr>CHƯƠNG 3: THIẾT KẾ PHẦN MỀM</vt:lpstr>
      <vt:lpstr>    Thiết kế lớp</vt:lpstr>
      <vt:lpstr>        Thiết kế lớp cho các Layer của TensorFlow Layers API</vt:lpstr>
      <vt:lpstr>        </vt:lpstr>
      <vt:lpstr>        Thiết kế lớp chức năng</vt:lpstr>
      <vt:lpstr>        Thuật toán</vt:lpstr>
      <vt:lpstr>        Thiết kế giao diện</vt:lpstr>
      <vt:lpstr>CHƯƠNG 4: CÀI ĐẶT VÀ KIỂM THỬ</vt:lpstr>
      <vt:lpstr>CHƯƠNG 5: KẾT LUẬN VÀ HƯỚNG PHÁT TRIỂN</vt:lpstr>
      <vt:lpstr>    Kết luận</vt:lpstr>
      <vt:lpstr>    Hướng phát triển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TÀI LIỆU THAM KHẢO</vt:lpstr>
      <vt:lpstr/>
    </vt:vector>
  </TitlesOfParts>
  <Company/>
  <LinksUpToDate>false</LinksUpToDate>
  <CharactersWithSpaces>14317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</dc:creator>
  <cp:keywords/>
  <dc:description/>
  <cp:lastModifiedBy>Hoang Vuong Huynh Quoc</cp:lastModifiedBy>
  <cp:revision>38</cp:revision>
  <dcterms:created xsi:type="dcterms:W3CDTF">2019-10-17T14:46:00Z</dcterms:created>
  <dcterms:modified xsi:type="dcterms:W3CDTF">2019-10-20T17:01:00Z</dcterms:modified>
</cp:coreProperties>
</file>